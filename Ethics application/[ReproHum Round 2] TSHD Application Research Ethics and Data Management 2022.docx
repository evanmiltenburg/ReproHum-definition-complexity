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72482" w14:textId="77777777" w:rsidR="00945AE9" w:rsidRPr="00802143" w:rsidRDefault="00945AE9" w:rsidP="00D345EC">
      <w:pPr>
        <w:pStyle w:val="NoSpacing"/>
        <w:spacing w:line="280" w:lineRule="atLeast"/>
      </w:pPr>
    </w:p>
    <w:p w14:paraId="55351382" w14:textId="6BAA9D68" w:rsidR="005E6A28" w:rsidRPr="005E6A28" w:rsidRDefault="005E6A28" w:rsidP="001F1C4B">
      <w:pPr>
        <w:jc w:val="center"/>
        <w:rPr>
          <w:b/>
          <w:smallCaps/>
          <w:sz w:val="24"/>
          <w:szCs w:val="24"/>
        </w:rPr>
      </w:pPr>
      <w:r w:rsidRPr="005E6A28">
        <w:rPr>
          <w:b/>
          <w:smallCaps/>
          <w:sz w:val="24"/>
          <w:szCs w:val="24"/>
        </w:rPr>
        <w:t>Tilburg School of Humanities and Digital Sciences</w:t>
      </w:r>
    </w:p>
    <w:p w14:paraId="29204806" w14:textId="16B79EDA" w:rsidR="00F60161" w:rsidRDefault="009D7C21" w:rsidP="001F1C4B">
      <w:pPr>
        <w:jc w:val="center"/>
        <w:rPr>
          <w:b/>
          <w:sz w:val="24"/>
          <w:szCs w:val="24"/>
        </w:rPr>
      </w:pPr>
      <w:r>
        <w:rPr>
          <w:b/>
          <w:sz w:val="24"/>
          <w:szCs w:val="24"/>
        </w:rPr>
        <w:t>APPLICATION</w:t>
      </w:r>
      <w:r w:rsidR="002C32B2" w:rsidRPr="00802143">
        <w:rPr>
          <w:b/>
          <w:sz w:val="24"/>
          <w:szCs w:val="24"/>
        </w:rPr>
        <w:t xml:space="preserve"> </w:t>
      </w:r>
      <w:r w:rsidR="005E6A28">
        <w:rPr>
          <w:b/>
          <w:sz w:val="24"/>
          <w:szCs w:val="24"/>
        </w:rPr>
        <w:t>FORM: Ethics Review / Data Management / GDPR</w:t>
      </w:r>
    </w:p>
    <w:p w14:paraId="79A1529A" w14:textId="05B497AA" w:rsidR="005E6A28" w:rsidRPr="005E6A28" w:rsidRDefault="005E6A28" w:rsidP="001F1C4B">
      <w:pPr>
        <w:jc w:val="center"/>
        <w:rPr>
          <w:b/>
          <w:sz w:val="36"/>
          <w:szCs w:val="36"/>
        </w:rPr>
      </w:pPr>
      <w:r w:rsidRPr="005E6A28">
        <w:rPr>
          <w:b/>
          <w:sz w:val="36"/>
          <w:szCs w:val="36"/>
        </w:rPr>
        <w:t>*</w:t>
      </w:r>
    </w:p>
    <w:p w14:paraId="5677DBE1" w14:textId="47248C69" w:rsidR="00F60161" w:rsidRPr="00802143" w:rsidRDefault="00B9634D" w:rsidP="00F60161">
      <w:pPr>
        <w:rPr>
          <w:b/>
        </w:rPr>
      </w:pPr>
      <w:r w:rsidRPr="00802143">
        <w:rPr>
          <w:b/>
        </w:rPr>
        <w:t>General guidelines of use</w:t>
      </w:r>
    </w:p>
    <w:p w14:paraId="4F3B2E70" w14:textId="7B6BC326" w:rsidR="00F60161" w:rsidRPr="00802143" w:rsidRDefault="00B9634D" w:rsidP="00301AEB">
      <w:pPr>
        <w:pStyle w:val="ListParagraph"/>
        <w:numPr>
          <w:ilvl w:val="0"/>
          <w:numId w:val="4"/>
        </w:numPr>
      </w:pPr>
      <w:r w:rsidRPr="00802143">
        <w:t xml:space="preserve">This submission form </w:t>
      </w:r>
      <w:r w:rsidR="00680B69" w:rsidRPr="00802143">
        <w:t xml:space="preserve">must be used for </w:t>
      </w:r>
      <w:r w:rsidRPr="00802143">
        <w:t xml:space="preserve">research </w:t>
      </w:r>
      <w:r w:rsidR="00680B69" w:rsidRPr="00802143">
        <w:t xml:space="preserve">projects which are going to be executed under supervision of </w:t>
      </w:r>
      <w:r w:rsidR="005E6A28">
        <w:t>TSHD</w:t>
      </w:r>
      <w:r w:rsidR="00680B69" w:rsidRPr="00802143">
        <w:t xml:space="preserve"> affiliated </w:t>
      </w:r>
      <w:r w:rsidR="00AD6111">
        <w:t>researchers</w:t>
      </w:r>
      <w:r w:rsidR="00680B69" w:rsidRPr="00802143">
        <w:t>.</w:t>
      </w:r>
      <w:r w:rsidRPr="00802143">
        <w:t xml:space="preserve"> Only </w:t>
      </w:r>
      <w:r w:rsidR="00F60161" w:rsidRPr="00802143">
        <w:t>principal investigators</w:t>
      </w:r>
      <w:r w:rsidRPr="00802143">
        <w:t xml:space="preserve"> of a project can submit a </w:t>
      </w:r>
      <w:r w:rsidR="00AD6111">
        <w:t>project</w:t>
      </w:r>
      <w:r w:rsidR="00AD6111" w:rsidRPr="00802143">
        <w:t xml:space="preserve"> </w:t>
      </w:r>
      <w:r w:rsidRPr="00802143">
        <w:t xml:space="preserve">for evaluation. </w:t>
      </w:r>
      <w:r w:rsidR="00F903A1" w:rsidRPr="00802143">
        <w:t xml:space="preserve">At least one of the principal investigators </w:t>
      </w:r>
      <w:r w:rsidR="00D318D2">
        <w:t>has</w:t>
      </w:r>
      <w:r w:rsidR="00D318D2" w:rsidRPr="00802143">
        <w:t xml:space="preserve"> </w:t>
      </w:r>
      <w:r w:rsidR="00F903A1" w:rsidRPr="00802143">
        <w:t xml:space="preserve">a PhD </w:t>
      </w:r>
      <w:r w:rsidR="00D318D2">
        <w:t>and</w:t>
      </w:r>
      <w:r w:rsidR="00D318D2" w:rsidRPr="00802143">
        <w:t xml:space="preserve"> </w:t>
      </w:r>
      <w:r w:rsidR="004C56A0">
        <w:t>is</w:t>
      </w:r>
      <w:r w:rsidR="00B45646">
        <w:t xml:space="preserve"> </w:t>
      </w:r>
      <w:r w:rsidR="00D318D2">
        <w:t xml:space="preserve">either </w:t>
      </w:r>
      <w:r w:rsidR="00D318D2" w:rsidRPr="00802143">
        <w:t>employed by</w:t>
      </w:r>
      <w:r w:rsidR="00F903A1" w:rsidRPr="00802143">
        <w:t xml:space="preserve"> Tilburg University</w:t>
      </w:r>
      <w:r w:rsidR="00D318D2">
        <w:t xml:space="preserve"> or hold</w:t>
      </w:r>
      <w:r w:rsidR="004C56A0">
        <w:t>s</w:t>
      </w:r>
      <w:r w:rsidR="00D318D2">
        <w:t xml:space="preserve"> an endowed or honorary chair</w:t>
      </w:r>
      <w:r w:rsidR="00B45646">
        <w:t>.</w:t>
      </w:r>
    </w:p>
    <w:p w14:paraId="5BEC6B8E" w14:textId="77777777" w:rsidR="00AF5EB9" w:rsidRPr="00802143" w:rsidRDefault="00AF5EB9" w:rsidP="00AF5EB9">
      <w:pPr>
        <w:pStyle w:val="ListParagraph"/>
        <w:rPr>
          <w:b/>
        </w:rPr>
      </w:pPr>
    </w:p>
    <w:p w14:paraId="1A3F5900" w14:textId="5516CA9D" w:rsidR="00D84E91" w:rsidRPr="00802143" w:rsidRDefault="00AF5EB9" w:rsidP="00D84E91">
      <w:pPr>
        <w:pStyle w:val="ListParagraph"/>
        <w:numPr>
          <w:ilvl w:val="0"/>
          <w:numId w:val="4"/>
        </w:numPr>
      </w:pPr>
      <w:r w:rsidRPr="00802143">
        <w:t xml:space="preserve">The form consists of </w:t>
      </w:r>
      <w:r w:rsidR="007D710F">
        <w:t>four</w:t>
      </w:r>
      <w:r w:rsidRPr="00802143">
        <w:t xml:space="preserve"> parts. Part A</w:t>
      </w:r>
      <w:r w:rsidR="007D710F">
        <w:t xml:space="preserve"> is general information, Part B</w:t>
      </w:r>
      <w:r w:rsidRPr="00802143">
        <w:t xml:space="preserve"> is the ethical review, Part </w:t>
      </w:r>
      <w:r w:rsidR="007D710F">
        <w:t>C</w:t>
      </w:r>
      <w:r w:rsidRPr="00802143">
        <w:t xml:space="preserve"> is the data management review, and Part </w:t>
      </w:r>
      <w:r w:rsidR="007D710F">
        <w:t>D</w:t>
      </w:r>
      <w:r w:rsidRPr="00802143">
        <w:t xml:space="preserve"> the </w:t>
      </w:r>
      <w:r w:rsidR="001C5064" w:rsidRPr="00802143">
        <w:t>General Data Protection Regulation (</w:t>
      </w:r>
      <w:r w:rsidRPr="00802143">
        <w:t>GDPR</w:t>
      </w:r>
      <w:r w:rsidR="001C5064" w:rsidRPr="00802143">
        <w:t>)</w:t>
      </w:r>
      <w:r w:rsidRPr="00802143">
        <w:t xml:space="preserve"> review.</w:t>
      </w:r>
      <w:r w:rsidR="004C56A0">
        <w:t xml:space="preserve"> Parts A and C are mandatory for </w:t>
      </w:r>
      <w:r w:rsidR="005E6A28">
        <w:t>all research projects within TSHD</w:t>
      </w:r>
      <w:r w:rsidR="004C56A0">
        <w:t>. Part D must be completed if the project deals with</w:t>
      </w:r>
      <w:r w:rsidR="003914B6">
        <w:t xml:space="preserve"> any</w:t>
      </w:r>
      <w:r w:rsidR="004C56A0">
        <w:t xml:space="preserve"> personal data. </w:t>
      </w:r>
      <w:r w:rsidR="00487C9C">
        <w:t xml:space="preserve">The term </w:t>
      </w:r>
      <w:r w:rsidR="00234AB1">
        <w:t xml:space="preserve">‘personal data’ should be interpreted as broadly as possible (see: </w:t>
      </w:r>
      <w:r w:rsidR="00234AB1" w:rsidRPr="00234AB1">
        <w:t>https://gdpr-info.eu/issues/personal-data/</w:t>
      </w:r>
      <w:r w:rsidR="00234AB1">
        <w:t xml:space="preserve">). </w:t>
      </w:r>
      <w:r w:rsidR="004C56A0">
        <w:t>It is the responsibility of the principal investigator to decide if Part B needs to be completed. For more information</w:t>
      </w:r>
      <w:r w:rsidR="00A01CFB">
        <w:t xml:space="preserve"> (you must be logged in)</w:t>
      </w:r>
      <w:r w:rsidR="004C56A0">
        <w:t xml:space="preserve"> </w:t>
      </w:r>
      <w:hyperlink r:id="rId8" w:history="1">
        <w:r w:rsidR="00D84E91" w:rsidRPr="00796331">
          <w:rPr>
            <w:rStyle w:val="Hyperlink"/>
          </w:rPr>
          <w:t>https://www.tilburguniversity.edu/intranet/organization-policy/erb/humanities</w:t>
        </w:r>
      </w:hyperlink>
    </w:p>
    <w:p w14:paraId="43DBC1DC" w14:textId="77777777" w:rsidR="002E25F0" w:rsidRPr="00802143" w:rsidRDefault="002E25F0" w:rsidP="002E25F0">
      <w:pPr>
        <w:pStyle w:val="ListParagraph"/>
      </w:pPr>
    </w:p>
    <w:p w14:paraId="159CEADA" w14:textId="3F471DF9" w:rsidR="00301AEB" w:rsidRPr="00802143" w:rsidRDefault="003914B6" w:rsidP="00074ACA">
      <w:pPr>
        <w:pStyle w:val="ListParagraph"/>
        <w:numPr>
          <w:ilvl w:val="0"/>
          <w:numId w:val="4"/>
        </w:numPr>
      </w:pPr>
      <w:r>
        <w:t>Ethical clearance</w:t>
      </w:r>
      <w:r w:rsidR="00DA0A36" w:rsidRPr="00802143">
        <w:t xml:space="preserve"> of a research project is valid for the indicated duration of the project or until a change occurs in study population, data collection</w:t>
      </w:r>
      <w:r w:rsidR="00D318D2">
        <w:t>,</w:t>
      </w:r>
      <w:r w:rsidR="00DA0A36" w:rsidRPr="00802143">
        <w:t xml:space="preserve"> or other procedures. </w:t>
      </w:r>
    </w:p>
    <w:p w14:paraId="3FEA7401" w14:textId="77777777" w:rsidR="00074ACA" w:rsidRPr="00802143" w:rsidRDefault="00074ACA" w:rsidP="00074ACA">
      <w:pPr>
        <w:pStyle w:val="ListParagraph"/>
      </w:pPr>
    </w:p>
    <w:p w14:paraId="207116CB" w14:textId="1A47136A" w:rsidR="00774199" w:rsidRDefault="00D318D2" w:rsidP="00747F0B">
      <w:pPr>
        <w:pStyle w:val="ListParagraph"/>
        <w:numPr>
          <w:ilvl w:val="0"/>
          <w:numId w:val="4"/>
        </w:numPr>
      </w:pPr>
      <w:r w:rsidRPr="00802143">
        <w:t xml:space="preserve">The researchers and other involved personnel commit themselves to maximize the quality of the research, </w:t>
      </w:r>
      <w:r>
        <w:t>data</w:t>
      </w:r>
      <w:r w:rsidRPr="00802143">
        <w:t xml:space="preserve"> analysis</w:t>
      </w:r>
      <w:r>
        <w:t>,</w:t>
      </w:r>
      <w:r w:rsidRPr="00802143">
        <w:t xml:space="preserve"> and the reports and to respect specific rules and regulations concerning specific methodologies.</w:t>
      </w:r>
      <w:r w:rsidRPr="00D318D2">
        <w:t xml:space="preserve"> </w:t>
      </w:r>
      <w:r>
        <w:t>The r</w:t>
      </w:r>
      <w:r w:rsidRPr="00802143">
        <w:t xml:space="preserve">esearchers and other involved personnel also guarantee that the study participant may </w:t>
      </w:r>
      <w:proofErr w:type="gramStart"/>
      <w:r w:rsidRPr="00802143">
        <w:t>discontinue their participation at all times</w:t>
      </w:r>
      <w:proofErr w:type="gramEnd"/>
      <w:r w:rsidRPr="00802143">
        <w:t xml:space="preserve"> without any consequences.</w:t>
      </w:r>
      <w:r>
        <w:t xml:space="preserve"> </w:t>
      </w:r>
      <w:r w:rsidR="00DA0A36" w:rsidRPr="00802143">
        <w:t xml:space="preserve">Below mentioned researchers and other </w:t>
      </w:r>
      <w:r w:rsidR="00412BAA" w:rsidRPr="00802143">
        <w:t xml:space="preserve">involved </w:t>
      </w:r>
      <w:r w:rsidR="00DA0A36" w:rsidRPr="00802143">
        <w:t>personnel commit themselves to treat all participants accor</w:t>
      </w:r>
      <w:r w:rsidR="00412BAA" w:rsidRPr="00802143">
        <w:t>d</w:t>
      </w:r>
      <w:r w:rsidR="00DA0A36" w:rsidRPr="00802143">
        <w:t>ing t</w:t>
      </w:r>
      <w:r w:rsidR="00E32A0A">
        <w:t xml:space="preserve">o the most recent version of </w:t>
      </w:r>
      <w:r w:rsidR="00D21C21" w:rsidRPr="00802143">
        <w:t xml:space="preserve">the </w:t>
      </w:r>
      <w:hyperlink r:id="rId9" w:history="1">
        <w:r w:rsidR="00D21C21" w:rsidRPr="00802143">
          <w:rPr>
            <w:rStyle w:val="Hyperlink"/>
          </w:rPr>
          <w:t>VSNU Netherlands Code of Conduct for Research Integrity</w:t>
        </w:r>
      </w:hyperlink>
      <w:r w:rsidR="00AF5EB9" w:rsidRPr="00802143">
        <w:t xml:space="preserve">. Moreover the researchers act in line with the </w:t>
      </w:r>
      <w:hyperlink r:id="rId10" w:history="1">
        <w:r w:rsidR="00AF5EB9" w:rsidRPr="00802143">
          <w:rPr>
            <w:rStyle w:val="Hyperlink"/>
          </w:rPr>
          <w:t>General Data Protection Regulation</w:t>
        </w:r>
      </w:hyperlink>
      <w:r w:rsidR="00AF5EB9" w:rsidRPr="00802143">
        <w:t xml:space="preserve"> (GDPR)</w:t>
      </w:r>
      <w:r w:rsidR="00A01CFB">
        <w:t>,</w:t>
      </w:r>
      <w:r w:rsidR="00747F0B">
        <w:t xml:space="preserve"> and the </w:t>
      </w:r>
      <w:hyperlink r:id="rId11" w:history="1">
        <w:proofErr w:type="spellStart"/>
        <w:r w:rsidR="00747F0B" w:rsidRPr="002F3535">
          <w:rPr>
            <w:rStyle w:val="Hyperlink"/>
          </w:rPr>
          <w:t>TiU</w:t>
        </w:r>
        <w:proofErr w:type="spellEnd"/>
        <w:r w:rsidR="00747F0B" w:rsidRPr="002F3535">
          <w:rPr>
            <w:rStyle w:val="Hyperlink"/>
          </w:rPr>
          <w:t xml:space="preserve"> Research Data Management Regulations</w:t>
        </w:r>
      </w:hyperlink>
      <w:r w:rsidR="00747F0B" w:rsidRPr="00802143">
        <w:t>.</w:t>
      </w:r>
    </w:p>
    <w:p w14:paraId="2CE28C8B" w14:textId="77777777" w:rsidR="00CD14BB" w:rsidRDefault="00CD14BB" w:rsidP="00CD14BB">
      <w:pPr>
        <w:pStyle w:val="ListParagraph"/>
      </w:pPr>
    </w:p>
    <w:p w14:paraId="22121134" w14:textId="2E9E202E" w:rsidR="00CD14BB" w:rsidRPr="00802143" w:rsidRDefault="00CD14BB" w:rsidP="00A01CFB">
      <w:pPr>
        <w:pStyle w:val="ListParagraph"/>
        <w:numPr>
          <w:ilvl w:val="0"/>
          <w:numId w:val="4"/>
        </w:numPr>
      </w:pPr>
      <w:r>
        <w:t>Please submit this</w:t>
      </w:r>
      <w:r w:rsidR="00591FDF">
        <w:t xml:space="preserve"> form</w:t>
      </w:r>
      <w:r>
        <w:t xml:space="preserve"> via email to: </w:t>
      </w:r>
      <w:hyperlink r:id="rId12" w:history="1">
        <w:r w:rsidR="00A01CFB" w:rsidRPr="00796331">
          <w:rPr>
            <w:rStyle w:val="Hyperlink"/>
          </w:rPr>
          <w:t>tshd.redc@tilburguniversity.edu</w:t>
        </w:r>
      </w:hyperlink>
      <w:r w:rsidR="00A01CFB">
        <w:t xml:space="preserve"> </w:t>
      </w:r>
    </w:p>
    <w:p w14:paraId="791C5F85" w14:textId="77777777" w:rsidR="00D21C21" w:rsidRPr="00802143" w:rsidRDefault="00D21C21" w:rsidP="00D21C21">
      <w:pPr>
        <w:pStyle w:val="ListParagraph"/>
      </w:pPr>
    </w:p>
    <w:p w14:paraId="004D321B" w14:textId="3A70405A" w:rsidR="00301AEB" w:rsidRPr="00802143" w:rsidRDefault="00412BAA" w:rsidP="00301AEB">
      <w:pPr>
        <w:pStyle w:val="ListParagraph"/>
        <w:numPr>
          <w:ilvl w:val="0"/>
          <w:numId w:val="4"/>
        </w:numPr>
      </w:pPr>
      <w:r w:rsidRPr="00802143">
        <w:t xml:space="preserve">With this </w:t>
      </w:r>
      <w:r w:rsidR="002915B2">
        <w:t>(</w:t>
      </w:r>
      <w:r w:rsidRPr="00802143">
        <w:t>electronic</w:t>
      </w:r>
      <w:r w:rsidR="002915B2">
        <w:t>)</w:t>
      </w:r>
      <w:r w:rsidRPr="00802143">
        <w:t xml:space="preserve"> signature the undersigned declares to have described the research project truthfully. </w:t>
      </w:r>
    </w:p>
    <w:p w14:paraId="2C87E0E5" w14:textId="77777777" w:rsidR="00301AEB" w:rsidRPr="00802143" w:rsidRDefault="00F24825" w:rsidP="00301AEB">
      <w:pPr>
        <w:pStyle w:val="ListParagraph"/>
      </w:pPr>
      <w:r w:rsidRPr="00802143">
        <w:rPr>
          <w:noProof/>
        </w:rPr>
        <mc:AlternateContent>
          <mc:Choice Requires="wps">
            <w:drawing>
              <wp:anchor distT="0" distB="0" distL="114300" distR="114300" simplePos="0" relativeHeight="251657728" behindDoc="1" locked="0" layoutInCell="1" allowOverlap="1" wp14:anchorId="0DC1474B" wp14:editId="4AD8C251">
                <wp:simplePos x="0" y="0"/>
                <wp:positionH relativeFrom="column">
                  <wp:posOffset>304800</wp:posOffset>
                </wp:positionH>
                <wp:positionV relativeFrom="paragraph">
                  <wp:posOffset>93980</wp:posOffset>
                </wp:positionV>
                <wp:extent cx="6400800" cy="1304925"/>
                <wp:effectExtent l="9525" t="9525" r="9525"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304925"/>
                        </a:xfrm>
                        <a:prstGeom prst="rect">
                          <a:avLst/>
                        </a:prstGeom>
                        <a:solidFill>
                          <a:schemeClr val="bg1">
                            <a:lumMod val="8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03BCB885" id="Rectangle 2" o:spid="_x0000_s1026" style="position:absolute;margin-left:24pt;margin-top:7.4pt;width:7in;height:102.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" fillcolor="#d8d8d8 [2732]"/>
            </w:pict>
          </mc:Fallback>
        </mc:AlternateContent>
      </w:r>
    </w:p>
    <w:p w14:paraId="73CB75AD" w14:textId="77777777" w:rsidR="00412BAA" w:rsidRPr="00802143" w:rsidRDefault="00412BAA" w:rsidP="00301AEB">
      <w:pPr>
        <w:pStyle w:val="ListParagraph"/>
      </w:pPr>
      <w:r w:rsidRPr="00802143">
        <w:t>For agreement</w:t>
      </w:r>
      <w:r w:rsidR="00301AEB" w:rsidRPr="00802143">
        <w:t>:</w:t>
      </w:r>
    </w:p>
    <w:p w14:paraId="5F6E56D2" w14:textId="77777777" w:rsidR="00301AEB" w:rsidRPr="00802143" w:rsidRDefault="00301AEB" w:rsidP="00301AEB">
      <w:pPr>
        <w:pStyle w:val="ListParagraph"/>
      </w:pPr>
      <w:r w:rsidRPr="00802143">
        <w:t xml:space="preserve"> </w:t>
      </w:r>
    </w:p>
    <w:p w14:paraId="2705A290" w14:textId="08785295" w:rsidR="004B4EDC" w:rsidRPr="00802143" w:rsidRDefault="00412BAA" w:rsidP="00301AEB">
      <w:pPr>
        <w:pStyle w:val="ListParagraph"/>
      </w:pPr>
      <w:r w:rsidRPr="00802143">
        <w:t>Name</w:t>
      </w:r>
      <w:r w:rsidR="00FC5C56">
        <w:t xml:space="preserve"> (Principal Investigator)</w:t>
      </w:r>
      <w:r w:rsidR="002D31C2" w:rsidRPr="00802143">
        <w:t>:</w:t>
      </w:r>
      <w:r w:rsidR="00FC5C56" w:rsidRPr="00FC5C56">
        <w:t xml:space="preserve"> </w:t>
      </w:r>
      <w:sdt>
        <w:sdtPr>
          <w:id w:val="-399747359"/>
          <w:showingPlcHdr/>
        </w:sdtPr>
        <w:sdtContent>
          <w:r w:rsidR="00FC5C56" w:rsidRPr="009C33F9">
            <w:rPr>
              <w:rStyle w:val="PlaceholderText"/>
            </w:rPr>
            <w:t>Click here to enter text.</w:t>
          </w:r>
        </w:sdtContent>
      </w:sdt>
      <w:r w:rsidR="002D31C2" w:rsidRPr="00802143">
        <w:t xml:space="preserve"> </w:t>
      </w:r>
    </w:p>
    <w:tbl>
      <w:tblPr>
        <w:tblStyle w:val="TableGrid"/>
        <w:tblpPr w:leftFromText="180" w:rightFromText="180" w:vertAnchor="text" w:horzAnchor="page" w:tblpX="4093" w:tblpY="40"/>
        <w:tblW w:w="0" w:type="auto"/>
        <w:tblLook w:val="04A0" w:firstRow="1" w:lastRow="0" w:firstColumn="1" w:lastColumn="0" w:noHBand="0" w:noVBand="1"/>
      </w:tblPr>
      <w:tblGrid>
        <w:gridCol w:w="333"/>
        <w:gridCol w:w="333"/>
        <w:gridCol w:w="333"/>
        <w:gridCol w:w="333"/>
        <w:gridCol w:w="333"/>
        <w:gridCol w:w="333"/>
      </w:tblGrid>
      <w:tr w:rsidR="0060240D" w:rsidRPr="00802143" w14:paraId="2DB5C417" w14:textId="77777777" w:rsidTr="0060240D">
        <w:tc>
          <w:tcPr>
            <w:tcW w:w="328" w:type="dxa"/>
          </w:tcPr>
          <w:p w14:paraId="1E3A33D9" w14:textId="10C7BAE1" w:rsidR="0060240D" w:rsidRPr="00802143" w:rsidRDefault="00615630" w:rsidP="00412BAA">
            <w:pPr>
              <w:pStyle w:val="ListParagraph"/>
              <w:ind w:left="0"/>
            </w:pPr>
            <w:r>
              <w:t>1</w:t>
            </w:r>
          </w:p>
        </w:tc>
        <w:tc>
          <w:tcPr>
            <w:tcW w:w="328" w:type="dxa"/>
          </w:tcPr>
          <w:p w14:paraId="39E3D4E3" w14:textId="5958F2A6" w:rsidR="0060240D" w:rsidRPr="00802143" w:rsidRDefault="00615630" w:rsidP="00412BAA">
            <w:pPr>
              <w:pStyle w:val="ListParagraph"/>
              <w:ind w:left="0"/>
            </w:pPr>
            <w:r>
              <w:t>2</w:t>
            </w:r>
          </w:p>
        </w:tc>
        <w:tc>
          <w:tcPr>
            <w:tcW w:w="328" w:type="dxa"/>
          </w:tcPr>
          <w:p w14:paraId="746AE61F" w14:textId="4461AAE3" w:rsidR="0060240D" w:rsidRPr="00802143" w:rsidRDefault="00615630" w:rsidP="00412BAA">
            <w:pPr>
              <w:pStyle w:val="ListParagraph"/>
              <w:ind w:left="0"/>
            </w:pPr>
            <w:r>
              <w:t>3</w:t>
            </w:r>
          </w:p>
        </w:tc>
        <w:tc>
          <w:tcPr>
            <w:tcW w:w="328" w:type="dxa"/>
          </w:tcPr>
          <w:p w14:paraId="440B356A" w14:textId="71E5A579" w:rsidR="0060240D" w:rsidRPr="00802143" w:rsidRDefault="00615630" w:rsidP="00412BAA">
            <w:pPr>
              <w:pStyle w:val="ListParagraph"/>
              <w:ind w:left="0"/>
            </w:pPr>
            <w:r>
              <w:t>1</w:t>
            </w:r>
          </w:p>
        </w:tc>
        <w:tc>
          <w:tcPr>
            <w:tcW w:w="328" w:type="dxa"/>
          </w:tcPr>
          <w:p w14:paraId="7D0CEA9D" w14:textId="1209F916" w:rsidR="0060240D" w:rsidRPr="00802143" w:rsidRDefault="00615630" w:rsidP="00412BAA">
            <w:pPr>
              <w:pStyle w:val="ListParagraph"/>
              <w:ind w:left="0"/>
            </w:pPr>
            <w:r>
              <w:t>6</w:t>
            </w:r>
          </w:p>
        </w:tc>
        <w:tc>
          <w:tcPr>
            <w:tcW w:w="328" w:type="dxa"/>
          </w:tcPr>
          <w:p w14:paraId="73917155" w14:textId="23A58AA6" w:rsidR="0060240D" w:rsidRPr="00802143" w:rsidRDefault="00615630" w:rsidP="00412BAA">
            <w:pPr>
              <w:pStyle w:val="ListParagraph"/>
              <w:ind w:left="0"/>
            </w:pPr>
            <w:r>
              <w:t>7</w:t>
            </w:r>
          </w:p>
        </w:tc>
      </w:tr>
    </w:tbl>
    <w:p w14:paraId="313063B9" w14:textId="77777777" w:rsidR="002D31C2" w:rsidRPr="00802143" w:rsidRDefault="002D31C2" w:rsidP="00301AEB">
      <w:pPr>
        <w:pStyle w:val="ListParagraph"/>
      </w:pPr>
      <w:r w:rsidRPr="00802143">
        <w:t>ANR</w:t>
      </w:r>
      <w:r w:rsidR="00412BAA" w:rsidRPr="00802143">
        <w:t xml:space="preserve"> (employee number)</w:t>
      </w:r>
      <w:r w:rsidRPr="00802143">
        <w:t xml:space="preserve">: </w:t>
      </w:r>
    </w:p>
    <w:p w14:paraId="286E80FB" w14:textId="7005251A" w:rsidR="00722569" w:rsidRPr="00802143" w:rsidRDefault="00412BAA" w:rsidP="004B4EDC">
      <w:r w:rsidRPr="00802143">
        <w:tab/>
        <w:t>Date</w:t>
      </w:r>
      <w:r w:rsidR="004B4EDC" w:rsidRPr="00802143">
        <w:t>:</w:t>
      </w:r>
      <w:r w:rsidR="00FC5C56">
        <w:t xml:space="preserve"> </w:t>
      </w:r>
      <w:sdt>
        <w:sdtPr>
          <w:id w:val="558369673"/>
        </w:sdtPr>
        <w:sdtContent>
          <w:r w:rsidR="00615630">
            <w:t>26 April 2023</w:t>
          </w:r>
        </w:sdtContent>
      </w:sdt>
      <w:r w:rsidR="004B4EDC" w:rsidRPr="00802143">
        <w:t xml:space="preserve"> </w:t>
      </w:r>
    </w:p>
    <w:p w14:paraId="3256EFAE" w14:textId="77777777" w:rsidR="0060240D" w:rsidRPr="00802143" w:rsidRDefault="0060240D">
      <w:pPr>
        <w:rPr>
          <w:b/>
        </w:rPr>
      </w:pPr>
      <w:r w:rsidRPr="00802143">
        <w:rPr>
          <w:b/>
        </w:rPr>
        <w:br w:type="page"/>
      </w:r>
    </w:p>
    <w:p w14:paraId="54AE23CC" w14:textId="7BA34AD6" w:rsidR="00020E94" w:rsidRPr="00C627A0" w:rsidRDefault="00020E94" w:rsidP="00020E94">
      <w:pPr>
        <w:pStyle w:val="Heading2"/>
        <w:pBdr>
          <w:bottom w:val="double" w:sz="6" w:space="1" w:color="auto"/>
        </w:pBdr>
        <w:jc w:val="center"/>
        <w:rPr>
          <w:rFonts w:cs="Arial"/>
          <w:b/>
          <w:bCs/>
          <w:color w:val="365F91"/>
        </w:rPr>
      </w:pPr>
      <w:r w:rsidRPr="00C627A0">
        <w:rPr>
          <w:rFonts w:cs="Arial"/>
          <w:b/>
          <w:bCs/>
          <w:color w:val="365F91"/>
        </w:rPr>
        <w:lastRenderedPageBreak/>
        <w:t>Part A: General Information</w:t>
      </w:r>
    </w:p>
    <w:p w14:paraId="42D1895A" w14:textId="77777777" w:rsidR="0072189E" w:rsidRDefault="0072189E" w:rsidP="003D72C8">
      <w:pPr>
        <w:rPr>
          <w:b/>
        </w:rPr>
      </w:pPr>
    </w:p>
    <w:p w14:paraId="4C35BF86" w14:textId="273E39DF" w:rsidR="00FD46B4" w:rsidRPr="00802143" w:rsidRDefault="0060240D" w:rsidP="003D72C8">
      <w:pPr>
        <w:rPr>
          <w:b/>
        </w:rPr>
      </w:pPr>
      <w:r w:rsidRPr="00802143">
        <w:rPr>
          <w:b/>
        </w:rPr>
        <w:t>Title</w:t>
      </w:r>
      <w:r w:rsidR="00F75C20" w:rsidRPr="00802143">
        <w:rPr>
          <w:b/>
        </w:rPr>
        <w:t xml:space="preserve"> research project: </w:t>
      </w:r>
      <w:sdt>
        <w:sdtPr>
          <w:id w:val="-396665823"/>
        </w:sdtPr>
        <w:sdtContent>
          <w:proofErr w:type="spellStart"/>
          <w:r w:rsidR="00BC0D10">
            <w:t>ReproHum</w:t>
          </w:r>
          <w:proofErr w:type="spellEnd"/>
          <w:r w:rsidR="00BC0D10">
            <w:t xml:space="preserve"> (round </w:t>
          </w:r>
          <w:del w:id="0" w:author="Emiel van Miltenburg" w:date="2023-10-20T11:59:00Z">
            <w:r w:rsidR="00BC0D10" w:rsidDel="00932765">
              <w:delText>1</w:delText>
            </w:r>
          </w:del>
          <w:ins w:id="1" w:author="Emiel van Miltenburg" w:date="2023-10-20T11:59:00Z">
            <w:r w:rsidR="00932765">
              <w:t>2</w:t>
            </w:r>
          </w:ins>
          <w:r w:rsidR="00BC0D10">
            <w:t xml:space="preserve">) </w:t>
          </w:r>
        </w:sdtContent>
      </w:sdt>
      <w:r w:rsidR="00A85F28">
        <w:rPr>
          <w:b/>
        </w:rPr>
        <w:t xml:space="preserve"> Document Version</w:t>
      </w:r>
      <w:r w:rsidR="00FC5C56" w:rsidRPr="00FC5C56">
        <w:rPr>
          <w:b/>
        </w:rPr>
        <w:t>:</w:t>
      </w:r>
      <w:r w:rsidR="00FC5C56" w:rsidRPr="00FC5C56">
        <w:t xml:space="preserve"> </w:t>
      </w:r>
      <w:sdt>
        <w:sdtPr>
          <w:id w:val="308373102"/>
        </w:sdtPr>
        <w:sdtContent>
          <w:r w:rsidR="00BC0D10">
            <w:t>1</w:t>
          </w:r>
        </w:sdtContent>
      </w:sdt>
    </w:p>
    <w:p w14:paraId="1515E327" w14:textId="654031E5" w:rsidR="00BC0D10" w:rsidRPr="00BC0D10" w:rsidRDefault="0060240D" w:rsidP="003D72C8">
      <w:pPr>
        <w:rPr>
          <w:lang w:val="nl-NL"/>
        </w:rPr>
      </w:pPr>
      <w:proofErr w:type="spellStart"/>
      <w:r w:rsidRPr="00BC0D10">
        <w:rPr>
          <w:b/>
          <w:lang w:val="nl-NL"/>
        </w:rPr>
        <w:t>Principal</w:t>
      </w:r>
      <w:proofErr w:type="spellEnd"/>
      <w:r w:rsidRPr="00BC0D10">
        <w:rPr>
          <w:b/>
          <w:lang w:val="nl-NL"/>
        </w:rPr>
        <w:t xml:space="preserve"> investigators: </w:t>
      </w:r>
      <w:sdt>
        <w:sdtPr>
          <w:id w:val="-320046042"/>
        </w:sdtPr>
        <w:sdtContent>
          <w:r w:rsidR="00BC0D10" w:rsidRPr="00BC0D10">
            <w:rPr>
              <w:lang w:val="nl-NL"/>
            </w:rPr>
            <w:t xml:space="preserve">Emiel van Miltenburg, Emiel </w:t>
          </w:r>
          <w:proofErr w:type="spellStart"/>
          <w:r w:rsidR="00BC0D10" w:rsidRPr="00BC0D10">
            <w:rPr>
              <w:lang w:val="nl-NL"/>
            </w:rPr>
            <w:t>Krahmer</w:t>
          </w:r>
          <w:proofErr w:type="spellEnd"/>
          <w:r w:rsidR="00BC0D10" w:rsidRPr="00BC0D10">
            <w:rPr>
              <w:lang w:val="nl-NL"/>
            </w:rPr>
            <w:t>,</w:t>
          </w:r>
        </w:sdtContent>
      </w:sdt>
    </w:p>
    <w:p w14:paraId="4501654D" w14:textId="2A89998F" w:rsidR="0060240D" w:rsidRPr="000F016E" w:rsidRDefault="009B07F1" w:rsidP="003D72C8">
      <w:pPr>
        <w:rPr>
          <w:b/>
          <w:lang w:val="nl-NL"/>
        </w:rPr>
      </w:pPr>
      <w:proofErr w:type="spellStart"/>
      <w:r w:rsidRPr="000F016E">
        <w:rPr>
          <w:b/>
          <w:bCs/>
          <w:lang w:val="nl-NL"/>
        </w:rPr>
        <w:t>Department</w:t>
      </w:r>
      <w:proofErr w:type="spellEnd"/>
      <w:r w:rsidRPr="000F016E">
        <w:rPr>
          <w:lang w:val="nl-NL"/>
        </w:rPr>
        <w:t xml:space="preserve">: </w:t>
      </w:r>
      <w:sdt>
        <w:sdtPr>
          <w:id w:val="-1245024409"/>
        </w:sdtPr>
        <w:sdtContent>
          <w:r w:rsidR="00BC0D10" w:rsidRPr="000F016E">
            <w:rPr>
              <w:lang w:val="nl-NL"/>
            </w:rPr>
            <w:t>DCC</w:t>
          </w:r>
        </w:sdtContent>
      </w:sdt>
    </w:p>
    <w:p w14:paraId="07032D46" w14:textId="77777777" w:rsidR="00BC0D10" w:rsidRPr="000F016E" w:rsidRDefault="00120487" w:rsidP="003D72C8">
      <w:pPr>
        <w:rPr>
          <w:lang w:val="nl-NL"/>
        </w:rPr>
      </w:pPr>
      <w:r w:rsidRPr="000F016E">
        <w:rPr>
          <w:b/>
          <w:lang w:val="nl-NL"/>
        </w:rPr>
        <w:t>Co-</w:t>
      </w:r>
      <w:proofErr w:type="spellStart"/>
      <w:r w:rsidRPr="000F016E">
        <w:rPr>
          <w:b/>
          <w:lang w:val="nl-NL"/>
        </w:rPr>
        <w:t>applicant</w:t>
      </w:r>
      <w:proofErr w:type="spellEnd"/>
      <w:r w:rsidRPr="000F016E">
        <w:rPr>
          <w:b/>
          <w:lang w:val="nl-NL"/>
        </w:rPr>
        <w:t>(s):</w:t>
      </w:r>
      <w:r w:rsidR="003914B6" w:rsidRPr="000F016E">
        <w:rPr>
          <w:b/>
          <w:lang w:val="nl-NL"/>
        </w:rPr>
        <w:t xml:space="preserve"> </w:t>
      </w:r>
      <w:sdt>
        <w:sdtPr>
          <w:id w:val="1390305620"/>
        </w:sdtPr>
        <w:sdtContent>
          <w:r w:rsidR="00BC0D10" w:rsidRPr="000F016E">
            <w:rPr>
              <w:lang w:val="nl-NL"/>
            </w:rPr>
            <w:t xml:space="preserve">Frédéric Tomas, Nadine Braun, </w:t>
          </w:r>
          <w:proofErr w:type="spellStart"/>
          <w:r w:rsidR="00BC0D10" w:rsidRPr="000F016E">
            <w:rPr>
              <w:lang w:val="nl-NL"/>
            </w:rPr>
            <w:t>Anouck</w:t>
          </w:r>
          <w:proofErr w:type="spellEnd"/>
          <w:r w:rsidR="00BC0D10" w:rsidRPr="000F016E">
            <w:rPr>
              <w:lang w:val="nl-NL"/>
            </w:rPr>
            <w:t xml:space="preserve"> </w:t>
          </w:r>
          <w:proofErr w:type="spellStart"/>
          <w:r w:rsidR="00BC0D10" w:rsidRPr="000F016E">
            <w:rPr>
              <w:lang w:val="nl-NL"/>
            </w:rPr>
            <w:t>Braggaar</w:t>
          </w:r>
          <w:proofErr w:type="spellEnd"/>
          <w:r w:rsidR="00BC0D10" w:rsidRPr="000F016E">
            <w:rPr>
              <w:lang w:val="nl-NL"/>
            </w:rPr>
            <w:t>, Saar Hommes, Chris van der Lee, Debby Damen, Martijn Goudbeek, Liesje van der Linden</w:t>
          </w:r>
        </w:sdtContent>
      </w:sdt>
      <w:r w:rsidR="009B07F1" w:rsidRPr="000F016E">
        <w:rPr>
          <w:lang w:val="nl-NL"/>
        </w:rPr>
        <w:t xml:space="preserve"> </w:t>
      </w:r>
    </w:p>
    <w:p w14:paraId="3C929C24" w14:textId="5EADF450" w:rsidR="00120487" w:rsidRDefault="009B07F1" w:rsidP="003D72C8">
      <w:pPr>
        <w:rPr>
          <w:b/>
        </w:rPr>
      </w:pPr>
      <w:r w:rsidRPr="009B07F1">
        <w:rPr>
          <w:b/>
          <w:bCs/>
        </w:rPr>
        <w:t>Department</w:t>
      </w:r>
      <w:r>
        <w:t xml:space="preserve">: </w:t>
      </w:r>
      <w:sdt>
        <w:sdtPr>
          <w:id w:val="-419571741"/>
        </w:sdtPr>
        <w:sdtContent>
          <w:r w:rsidR="00BC0D10">
            <w:t>DCC</w:t>
          </w:r>
        </w:sdtContent>
      </w:sdt>
    </w:p>
    <w:p w14:paraId="0E680D3E" w14:textId="64BF298D" w:rsidR="00F75C20" w:rsidRPr="00802143" w:rsidRDefault="00F75C20" w:rsidP="003D72C8">
      <w:pPr>
        <w:rPr>
          <w:b/>
        </w:rPr>
      </w:pPr>
      <w:r w:rsidRPr="00802143">
        <w:rPr>
          <w:b/>
        </w:rPr>
        <w:t xml:space="preserve">Project duration: </w:t>
      </w:r>
      <w:sdt>
        <w:sdtPr>
          <w:id w:val="1704288025"/>
        </w:sdtPr>
        <w:sdtContent>
          <w:r w:rsidR="00BC0D10">
            <w:t>1 year</w:t>
          </w:r>
        </w:sdtContent>
      </w:sdt>
      <w:r w:rsidR="00FC5C56" w:rsidRPr="00802143">
        <w:rPr>
          <w:b/>
        </w:rPr>
        <w:t xml:space="preserve"> </w:t>
      </w:r>
      <w:r w:rsidRPr="00802143">
        <w:rPr>
          <w:b/>
        </w:rPr>
        <w:t xml:space="preserve">until </w:t>
      </w:r>
      <w:sdt>
        <w:sdtPr>
          <w:id w:val="-440296611"/>
        </w:sdtPr>
        <w:sdtContent>
          <w:r w:rsidR="00615630">
            <w:t>April</w:t>
          </w:r>
          <w:r w:rsidR="00BC0D10">
            <w:t xml:space="preserve"> 2023</w:t>
          </w:r>
        </w:sdtContent>
      </w:sdt>
    </w:p>
    <w:p w14:paraId="2BD6B0F4" w14:textId="66D178F7" w:rsidR="00A94BE6" w:rsidRDefault="00F620B7" w:rsidP="00A94BE6">
      <w:pPr>
        <w:rPr>
          <w:b/>
        </w:rPr>
      </w:pPr>
      <w:r w:rsidRPr="00FC5C56">
        <w:rPr>
          <w:b/>
        </w:rPr>
        <w:t>Funding organization</w:t>
      </w:r>
      <w:r w:rsidR="00FC5C56">
        <w:t>:</w:t>
      </w:r>
      <w:r w:rsidRPr="00FC5C56">
        <w:t xml:space="preserve"> </w:t>
      </w:r>
      <w:sdt>
        <w:sdtPr>
          <w:id w:val="-1915697424"/>
          <w:showingPlcHdr/>
        </w:sdtPr>
        <w:sdtContent>
          <w:r w:rsidR="00BC0D10">
            <w:t xml:space="preserve">     </w:t>
          </w:r>
        </w:sdtContent>
      </w:sdt>
    </w:p>
    <w:p w14:paraId="071BCD7B" w14:textId="79AC6CA9" w:rsidR="00EE6217" w:rsidRPr="00F71E07" w:rsidRDefault="00000000" w:rsidP="00A94BE6">
      <w:pPr>
        <w:rPr>
          <w:b/>
          <w:highlight w:val="yellow"/>
        </w:rPr>
      </w:pPr>
      <w:sdt>
        <w:sdtPr>
          <w:id w:val="1538394060"/>
          <w14:checkbox>
            <w14:checked w14:val="0"/>
            <w14:checkedState w14:val="2612" w14:font="MS Gothic"/>
            <w14:uncheckedState w14:val="2610" w14:font="MS Gothic"/>
          </w14:checkbox>
        </w:sdtPr>
        <w:sdtContent>
          <w:r w:rsidR="00F71E07" w:rsidRPr="009C33F9">
            <w:rPr>
              <w:rFonts w:ascii="MS Gothic" w:eastAsia="MS Gothic" w:hAnsi="MS Gothic" w:hint="eastAsia"/>
            </w:rPr>
            <w:t>☐</w:t>
          </w:r>
        </w:sdtContent>
      </w:sdt>
      <w:r w:rsidR="00F71E07" w:rsidRPr="009C33F9">
        <w:t xml:space="preserve"> The</w:t>
      </w:r>
      <w:r w:rsidR="00121604">
        <w:t xml:space="preserve"> funding organizations are: </w:t>
      </w:r>
      <w:sdt>
        <w:sdtPr>
          <w:id w:val="-702714264"/>
          <w:showingPlcHdr/>
        </w:sdtPr>
        <w:sdtContent>
          <w:r w:rsidR="00121604" w:rsidRPr="00FC5C56">
            <w:rPr>
              <w:rStyle w:val="PlaceholderText"/>
              <w:highlight w:val="lightGray"/>
            </w:rPr>
            <w:t>Click here to enter text.</w:t>
          </w:r>
        </w:sdtContent>
      </w:sdt>
      <w:r w:rsidR="00F71E07" w:rsidRPr="009C33F9">
        <w:br/>
      </w:r>
      <w:sdt>
        <w:sdtPr>
          <w:id w:val="1416278531"/>
          <w14:checkbox>
            <w14:checked w14:val="1"/>
            <w14:checkedState w14:val="2612" w14:font="MS Gothic"/>
            <w14:uncheckedState w14:val="2610" w14:font="MS Gothic"/>
          </w14:checkbox>
        </w:sdtPr>
        <w:sdtContent>
          <w:r w:rsidR="00BC0D10">
            <w:rPr>
              <w:rFonts w:ascii="MS Gothic" w:eastAsia="MS Gothic" w:hAnsi="MS Gothic" w:hint="eastAsia"/>
            </w:rPr>
            <w:t>☒</w:t>
          </w:r>
        </w:sdtContent>
      </w:sdt>
      <w:r w:rsidR="00F71E07" w:rsidRPr="009C33F9">
        <w:t xml:space="preserve"> The</w:t>
      </w:r>
      <w:r w:rsidR="00121604">
        <w:t>re is no funding organization</w:t>
      </w:r>
    </w:p>
    <w:p w14:paraId="20E4F270" w14:textId="300F45D5" w:rsidR="00722569" w:rsidRPr="00802143" w:rsidRDefault="00FD46B4" w:rsidP="007D710F">
      <w:pPr>
        <w:pStyle w:val="Heading3"/>
      </w:pPr>
      <w:proofErr w:type="gramStart"/>
      <w:r w:rsidRPr="00802143">
        <w:t>SUMMARY</w:t>
      </w:r>
      <w:r w:rsidR="00680B69" w:rsidRPr="00802143">
        <w:t xml:space="preserve"> </w:t>
      </w:r>
      <w:r w:rsidR="00E526BD">
        <w:t xml:space="preserve"> </w:t>
      </w:r>
      <w:r w:rsidR="00E526BD" w:rsidRPr="00E526BD">
        <w:rPr>
          <w:sz w:val="18"/>
          <w:szCs w:val="18"/>
        </w:rPr>
        <w:t>(</w:t>
      </w:r>
      <w:proofErr w:type="gramEnd"/>
      <w:r w:rsidR="00E526BD" w:rsidRPr="00E526BD">
        <w:rPr>
          <w:sz w:val="18"/>
          <w:szCs w:val="18"/>
        </w:rPr>
        <w:t>Max. 1000 words)</w:t>
      </w:r>
    </w:p>
    <w:p w14:paraId="0A3570BB" w14:textId="7C83FBDD" w:rsidR="003D72C8" w:rsidRPr="00802143" w:rsidRDefault="00FD46B4" w:rsidP="003D72C8">
      <w:r w:rsidRPr="00802143">
        <w:t>Give a summary of th</w:t>
      </w:r>
      <w:r w:rsidR="00F903A1" w:rsidRPr="00802143">
        <w:t xml:space="preserve">e proposed </w:t>
      </w:r>
      <w:r w:rsidR="005B37B1">
        <w:t>research project</w:t>
      </w:r>
      <w:r w:rsidR="00F903A1" w:rsidRPr="00802143">
        <w:t xml:space="preserve">. </w:t>
      </w:r>
      <w:r w:rsidR="00C165F4">
        <w:t>En</w:t>
      </w:r>
      <w:r w:rsidRPr="00802143">
        <w:t>sure you give sufficient information on the data collection procedures (manipulations, st</w:t>
      </w:r>
      <w:r w:rsidR="003914B6">
        <w:t>imuli, questionnaires, especially</w:t>
      </w:r>
      <w:r w:rsidRPr="00802143">
        <w:t xml:space="preserve"> when they may be ethically sensitive)</w:t>
      </w:r>
      <w:r w:rsidR="00C165F4">
        <w:t>, and the types of personal data you intend to collect.</w:t>
      </w:r>
      <w:r w:rsidRPr="00802143">
        <w:t xml:space="preserve"> </w:t>
      </w:r>
    </w:p>
    <w:p w14:paraId="3F3278B2" w14:textId="409B5F35" w:rsidR="003D72C8" w:rsidRPr="00802143" w:rsidRDefault="002C32B2" w:rsidP="003D72C8">
      <w:pPr>
        <w:rPr>
          <w:b/>
        </w:rPr>
      </w:pPr>
      <w:r w:rsidRPr="00802143">
        <w:rPr>
          <w:b/>
        </w:rPr>
        <w:t xml:space="preserve">1.1 </w:t>
      </w:r>
      <w:r w:rsidR="00FD46B4" w:rsidRPr="00802143">
        <w:rPr>
          <w:b/>
        </w:rPr>
        <w:t>Background</w:t>
      </w:r>
    </w:p>
    <w:tbl>
      <w:tblPr>
        <w:tblStyle w:val="TableGrid"/>
        <w:tblW w:w="0" w:type="auto"/>
        <w:tblLook w:val="04A0" w:firstRow="1" w:lastRow="0" w:firstColumn="1" w:lastColumn="0" w:noHBand="0" w:noVBand="1"/>
      </w:tblPr>
      <w:tblGrid>
        <w:gridCol w:w="10740"/>
      </w:tblGrid>
      <w:tr w:rsidR="008C4817" w:rsidRPr="00802143" w14:paraId="3EAF3703" w14:textId="77777777" w:rsidTr="00FC5C56">
        <w:trPr>
          <w:trHeight w:val="394"/>
        </w:trPr>
        <w:tc>
          <w:tcPr>
            <w:tcW w:w="10740" w:type="dxa"/>
          </w:tcPr>
          <w:sdt>
            <w:sdtPr>
              <w:id w:val="-30348614"/>
            </w:sdtPr>
            <w:sdtContent>
              <w:p w14:paraId="5DF6F3FA" w14:textId="77777777" w:rsidR="00BC0D10" w:rsidRDefault="00BC0D10" w:rsidP="0060240D">
                <w:r>
                  <w:t xml:space="preserve">This study is part of a general project called </w:t>
                </w:r>
                <w:proofErr w:type="spellStart"/>
                <w:r>
                  <w:t>ReproHum</w:t>
                </w:r>
                <w:proofErr w:type="spellEnd"/>
                <w:r>
                  <w:t xml:space="preserve"> (</w:t>
                </w:r>
                <w:hyperlink r:id="rId13" w:history="1">
                  <w:r w:rsidRPr="00273C38">
                    <w:rPr>
                      <w:rStyle w:val="Hyperlink"/>
                    </w:rPr>
                    <w:t>https://reprohum.github.io/</w:t>
                  </w:r>
                </w:hyperlink>
                <w:r>
                  <w:t xml:space="preserve">), which aims to study the reproducibility of studies carried out in the field of Natural Language Processing. The Tilburg University Language Production (TULP) group joined this project as a partner lab, </w:t>
                </w:r>
                <w:r w:rsidR="00703EDA">
                  <w:t>meaning that we carry out reproduction studies for published experiments. The goal here is to see how reliable and repeatable published results tend to be in our field. TULP has a long history of working on methodological issues in NLP, so this project is a natural extension of our prior research.</w:t>
                </w:r>
              </w:p>
              <w:p w14:paraId="2944A007" w14:textId="77777777" w:rsidR="00703EDA" w:rsidRDefault="00703EDA" w:rsidP="0060240D"/>
              <w:p w14:paraId="0E4D1870" w14:textId="6833059F" w:rsidR="00703EDA" w:rsidRPr="00802143" w:rsidRDefault="00703EDA" w:rsidP="0060240D">
                <w:r>
                  <w:t xml:space="preserve">The first experiment that we aim to reproduce is from </w:t>
                </w:r>
                <w:ins w:id="2" w:author="Emiel van Miltenburg [2]" w:date="2023-10-20T11:19:00Z">
                  <w:r w:rsidR="000B158A">
                    <w:fldChar w:fldCharType="begin"/>
                  </w:r>
                  <w:r w:rsidR="000B158A">
                    <w:instrText>HYPERLINK "https://aclanthology.org/2022.acl-long.569/"</w:instrText>
                  </w:r>
                  <w:r w:rsidR="000B158A">
                    <w:fldChar w:fldCharType="separate"/>
                  </w:r>
                  <w:r w:rsidR="000B158A" w:rsidRPr="000B158A">
                    <w:rPr>
                      <w:rStyle w:val="Hyperlink"/>
                    </w:rPr>
                    <w:t>August et al. (2022)</w:t>
                  </w:r>
                  <w:r w:rsidR="000B158A">
                    <w:fldChar w:fldCharType="end"/>
                  </w:r>
                  <w:r w:rsidR="000B158A">
                    <w:t xml:space="preserve">. We will reproduce their </w:t>
                  </w:r>
                </w:ins>
                <w:ins w:id="3" w:author="Emiel van Miltenburg [2]" w:date="2023-10-20T11:20:00Z">
                  <w:r w:rsidR="000B158A">
                    <w:t>evaluation of fluency (as described in paragraph 7.1</w:t>
                  </w:r>
                </w:ins>
                <w:del w:id="4" w:author="Emiel van Miltenburg [2]" w:date="2023-10-20T11:19:00Z">
                  <w:r w:rsidDel="000B158A">
                    <w:fldChar w:fldCharType="begin"/>
                  </w:r>
                  <w:r w:rsidDel="000B158A">
                    <w:delInstrText>HYPERLINK "https://aclanthology.org/2021.tacl-1.31/"</w:delInstrText>
                  </w:r>
                  <w:r w:rsidDel="000B158A">
                    <w:fldChar w:fldCharType="separate"/>
                  </w:r>
                  <w:r w:rsidRPr="00703EDA" w:rsidDel="000B158A">
                    <w:rPr>
                      <w:rStyle w:val="Hyperlink"/>
                    </w:rPr>
                    <w:delText>Puduppully &amp; Lapata (2021)</w:delText>
                  </w:r>
                  <w:r w:rsidDel="000B158A">
                    <w:rPr>
                      <w:rStyle w:val="Hyperlink"/>
                    </w:rPr>
                    <w:fldChar w:fldCharType="end"/>
                  </w:r>
                  <w:r w:rsidDel="000B158A">
                    <w:delText>. We will reproduce their experiment 2.</w:delText>
                  </w:r>
                </w:del>
                <w:ins w:id="5" w:author="Emiel van Miltenburg [2]" w:date="2023-10-20T11:20:00Z">
                  <w:r w:rsidR="000B158A">
                    <w:t xml:space="preserve"> of their paper).</w:t>
                  </w:r>
                </w:ins>
              </w:p>
            </w:sdtContent>
          </w:sdt>
        </w:tc>
      </w:tr>
    </w:tbl>
    <w:p w14:paraId="62DE3C03" w14:textId="545DAE07" w:rsidR="003D72C8" w:rsidRPr="00802143" w:rsidRDefault="002C32B2" w:rsidP="003D72C8">
      <w:pPr>
        <w:spacing w:before="240"/>
        <w:rPr>
          <w:b/>
        </w:rPr>
      </w:pPr>
      <w:r w:rsidRPr="00802143">
        <w:rPr>
          <w:b/>
        </w:rPr>
        <w:t xml:space="preserve">1.2 </w:t>
      </w:r>
      <w:r w:rsidR="00FD46B4" w:rsidRPr="00802143">
        <w:rPr>
          <w:b/>
        </w:rPr>
        <w:t>Research question(s)</w:t>
      </w:r>
    </w:p>
    <w:tbl>
      <w:tblPr>
        <w:tblStyle w:val="TableGrid"/>
        <w:tblW w:w="0" w:type="auto"/>
        <w:tblLook w:val="04A0" w:firstRow="1" w:lastRow="0" w:firstColumn="1" w:lastColumn="0" w:noHBand="0" w:noVBand="1"/>
      </w:tblPr>
      <w:tblGrid>
        <w:gridCol w:w="10740"/>
      </w:tblGrid>
      <w:tr w:rsidR="008C4817" w:rsidRPr="00802143" w14:paraId="6D981D55" w14:textId="77777777" w:rsidTr="00FC5C56">
        <w:trPr>
          <w:trHeight w:val="409"/>
        </w:trPr>
        <w:tc>
          <w:tcPr>
            <w:tcW w:w="10740" w:type="dxa"/>
          </w:tcPr>
          <w:sdt>
            <w:sdtPr>
              <w:id w:val="709776101"/>
            </w:sdtPr>
            <w:sdtContent>
              <w:p w14:paraId="05DB7238" w14:textId="2B964E6E" w:rsidR="00703EDA" w:rsidRDefault="00703EDA" w:rsidP="00FC5C56">
                <w:r>
                  <w:t>There are three questions that we aim to answer:</w:t>
                </w:r>
              </w:p>
              <w:p w14:paraId="740E7543" w14:textId="07FA0C4F" w:rsidR="00703EDA" w:rsidRDefault="00703EDA" w:rsidP="00703EDA">
                <w:pPr>
                  <w:pStyle w:val="ListParagraph"/>
                  <w:numPr>
                    <w:ilvl w:val="0"/>
                    <w:numId w:val="40"/>
                  </w:numPr>
                </w:pPr>
                <w:r>
                  <w:t>The meta-scientific question: can we produce the same results as the original study?</w:t>
                </w:r>
              </w:p>
              <w:p w14:paraId="1EB6F038" w14:textId="422BF73F" w:rsidR="00703EDA" w:rsidRDefault="00703EDA" w:rsidP="00703EDA">
                <w:pPr>
                  <w:pStyle w:val="ListParagraph"/>
                  <w:numPr>
                    <w:ilvl w:val="0"/>
                    <w:numId w:val="40"/>
                  </w:numPr>
                </w:pPr>
                <w:r>
                  <w:t xml:space="preserve">The original research question: which </w:t>
                </w:r>
                <w:del w:id="6" w:author="Emiel van Miltenburg [2]" w:date="2023-10-20T11:22:00Z">
                  <w:r w:rsidDel="000B158A">
                    <w:delText>automatic summary generation system</w:delText>
                  </w:r>
                </w:del>
                <w:ins w:id="7" w:author="Emiel van Miltenburg [2]" w:date="2023-10-20T11:22:00Z">
                  <w:r w:rsidR="000B158A">
                    <w:t>model (and model settings)</w:t>
                  </w:r>
                </w:ins>
                <w:r>
                  <w:t xml:space="preserve"> produces the </w:t>
                </w:r>
                <w:del w:id="8" w:author="Emiel van Miltenburg [2]" w:date="2023-10-20T11:22:00Z">
                  <w:r w:rsidDel="000B158A">
                    <w:delText>best summaries</w:delText>
                  </w:r>
                </w:del>
                <w:ins w:id="9" w:author="Emiel van Miltenburg [2]" w:date="2023-10-20T11:22:00Z">
                  <w:r w:rsidR="000B158A">
                    <w:t>most fluent definitions</w:t>
                  </w:r>
                </w:ins>
                <w:r>
                  <w:t>?</w:t>
                </w:r>
              </w:p>
              <w:p w14:paraId="517AC303" w14:textId="5925B8E1" w:rsidR="00B05C9D" w:rsidRPr="00802143" w:rsidRDefault="00703EDA" w:rsidP="00F07ADE">
                <w:pPr>
                  <w:pStyle w:val="ListParagraph"/>
                  <w:numPr>
                    <w:ilvl w:val="0"/>
                    <w:numId w:val="40"/>
                  </w:numPr>
                </w:pPr>
                <w:r>
                  <w:t>Our own methodological question: what can we learn from studying the participants’ responses to the items provided in the experiment? (E.g., how reliable are these ratings?)</w:t>
                </w:r>
              </w:p>
            </w:sdtContent>
          </w:sdt>
        </w:tc>
      </w:tr>
    </w:tbl>
    <w:p w14:paraId="7FAA3E83" w14:textId="0476B500" w:rsidR="003D72C8" w:rsidRPr="00802143" w:rsidRDefault="00FD46B4" w:rsidP="002C32B2">
      <w:pPr>
        <w:pStyle w:val="ListParagraph"/>
        <w:numPr>
          <w:ilvl w:val="1"/>
          <w:numId w:val="17"/>
        </w:numPr>
        <w:spacing w:before="240"/>
        <w:rPr>
          <w:b/>
        </w:rPr>
      </w:pPr>
      <w:r w:rsidRPr="00802143">
        <w:rPr>
          <w:b/>
        </w:rPr>
        <w:t>Study design</w:t>
      </w:r>
      <w:r w:rsidR="00491798">
        <w:rPr>
          <w:b/>
        </w:rPr>
        <w:t xml:space="preserve"> and methodology</w:t>
      </w:r>
    </w:p>
    <w:tbl>
      <w:tblPr>
        <w:tblStyle w:val="TableGrid"/>
        <w:tblW w:w="0" w:type="auto"/>
        <w:tblLook w:val="04A0" w:firstRow="1" w:lastRow="0" w:firstColumn="1" w:lastColumn="0" w:noHBand="0" w:noVBand="1"/>
      </w:tblPr>
      <w:tblGrid>
        <w:gridCol w:w="10740"/>
      </w:tblGrid>
      <w:tr w:rsidR="008C4817" w:rsidRPr="00802143" w14:paraId="79140B04" w14:textId="77777777" w:rsidTr="00F90ADD">
        <w:tc>
          <w:tcPr>
            <w:tcW w:w="10740" w:type="dxa"/>
          </w:tcPr>
          <w:sdt>
            <w:sdtPr>
              <w:id w:val="1654104365"/>
            </w:sdtPr>
            <w:sdtContent>
              <w:p w14:paraId="5FC49953" w14:textId="13242204" w:rsidR="005E41DD" w:rsidRDefault="005E41DD" w:rsidP="005E41DD">
                <w:pPr>
                  <w:rPr>
                    <w:ins w:id="10" w:author="Emiel van Miltenburg [2]" w:date="2023-10-20T11:25:00Z"/>
                  </w:rPr>
                </w:pPr>
                <w:r>
                  <w:t xml:space="preserve">The original authors only briefly describe their </w:t>
                </w:r>
                <w:del w:id="11" w:author="Emiel van Miltenburg [2]" w:date="2023-10-20T11:23:00Z">
                  <w:r w:rsidDel="000B158A">
                    <w:delText>second study, on pages 521-521 of their paper</w:delText>
                  </w:r>
                </w:del>
                <w:ins w:id="12" w:author="Emiel van Miltenburg [2]" w:date="2023-10-20T11:23:00Z">
                  <w:r w:rsidR="000B158A">
                    <w:t>experiment on page 8306 of their paper, and in the appendix</w:t>
                  </w:r>
                </w:ins>
                <w:r>
                  <w:t>.</w:t>
                </w:r>
                <w:ins w:id="13" w:author="Emiel van Miltenburg [2]" w:date="2023-10-20T11:23:00Z">
                  <w:r w:rsidR="000B158A">
                    <w:t xml:space="preserve"> We have some additional information from the coordinators of the </w:t>
                  </w:r>
                  <w:proofErr w:type="spellStart"/>
                  <w:r w:rsidR="000B158A">
                    <w:t>ReproHum</w:t>
                  </w:r>
                </w:ins>
                <w:proofErr w:type="spellEnd"/>
                <w:ins w:id="14" w:author="Emiel van Miltenburg [2]" w:date="2023-10-20T11:24:00Z">
                  <w:r w:rsidR="000B158A">
                    <w:t xml:space="preserve"> project. (This means we cannot exactly reproduce the original study, but </w:t>
                  </w:r>
                </w:ins>
                <w:ins w:id="15" w:author="Emiel van Miltenburg [2]" w:date="2023-10-20T11:25:00Z">
                  <w:r w:rsidR="000B158A">
                    <w:t>we can compare our study with the other team.)</w:t>
                  </w:r>
                </w:ins>
              </w:p>
              <w:p w14:paraId="73F312C7" w14:textId="77777777" w:rsidR="000B158A" w:rsidRDefault="000B158A" w:rsidP="005E41DD">
                <w:pPr>
                  <w:rPr>
                    <w:ins w:id="16" w:author="Emiel van Miltenburg [2]" w:date="2023-10-20T11:29:00Z"/>
                  </w:rPr>
                </w:pPr>
              </w:p>
              <w:p w14:paraId="6D4367AB" w14:textId="36ACFD43" w:rsidR="000B158A" w:rsidRDefault="000B158A" w:rsidP="005E41DD">
                <w:pPr>
                  <w:rPr>
                    <w:ins w:id="17" w:author="Emiel van Miltenburg [2]" w:date="2023-10-20T11:29:00Z"/>
                  </w:rPr>
                </w:pPr>
                <w:ins w:id="18" w:author="Emiel van Miltenburg [2]" w:date="2023-10-20T11:29:00Z">
                  <w:r>
                    <w:t xml:space="preserve">Participants in the original study were one author and one research assistant. In our experiment the participants are </w:t>
                  </w:r>
                </w:ins>
                <w:ins w:id="19" w:author="Emiel van Miltenburg [2]" w:date="2023-10-20T11:37:00Z">
                  <w:r>
                    <w:t xml:space="preserve">two </w:t>
                  </w:r>
                </w:ins>
                <w:ins w:id="20" w:author="Emiel van Miltenburg [2]" w:date="2023-10-20T11:29:00Z">
                  <w:r>
                    <w:t>PhD stude</w:t>
                  </w:r>
                </w:ins>
                <w:ins w:id="21" w:author="Emiel van Miltenburg [2]" w:date="2023-10-20T11:30:00Z">
                  <w:r>
                    <w:t>nts recruited from a partner university in the research project.</w:t>
                  </w:r>
                </w:ins>
              </w:p>
              <w:p w14:paraId="68F6AF41" w14:textId="77777777" w:rsidR="000B158A" w:rsidRDefault="000B158A" w:rsidP="005E41DD">
                <w:pPr>
                  <w:rPr>
                    <w:ins w:id="22" w:author="Emiel van Miltenburg [2]" w:date="2023-10-20T11:25:00Z"/>
                  </w:rPr>
                </w:pPr>
              </w:p>
              <w:p w14:paraId="7A968CA8" w14:textId="7D74042C" w:rsidR="000B158A" w:rsidRDefault="000B158A" w:rsidP="005E41DD">
                <w:ins w:id="23" w:author="Emiel van Miltenburg [2]" w:date="2023-10-20T11:30:00Z">
                  <w:r>
                    <w:t>In the original experiment, p</w:t>
                  </w:r>
                </w:ins>
                <w:ins w:id="24" w:author="Emiel van Miltenburg [2]" w:date="2023-10-20T11:25:00Z">
                  <w:r>
                    <w:t xml:space="preserve">articipants were presented with </w:t>
                  </w:r>
                </w:ins>
                <w:ins w:id="25" w:author="Emiel van Miltenburg [2]" w:date="2023-10-20T11:28:00Z">
                  <w:r>
                    <w:t xml:space="preserve">300 </w:t>
                  </w:r>
                </w:ins>
                <w:ins w:id="26" w:author="Emiel van Miltenburg [2]" w:date="2023-10-20T11:25:00Z">
                  <w:r>
                    <w:t>definitions that they are asked to rate in terms of fluency</w:t>
                  </w:r>
                </w:ins>
                <w:ins w:id="27" w:author="Emiel van Miltenburg [2]" w:date="2023-10-20T11:27:00Z">
                  <w:r>
                    <w:t xml:space="preserve"> on a 1-4 Likert scale (1=not at all, 4=very).</w:t>
                  </w:r>
                </w:ins>
                <w:ins w:id="28" w:author="Emiel van Miltenburg [2]" w:date="2023-10-20T11:28:00Z">
                  <w:r>
                    <w:t xml:space="preserve"> It is not clear whether participants had to rate all items in one sitting or not, but we choose to split the e</w:t>
                  </w:r>
                </w:ins>
                <w:ins w:id="29" w:author="Emiel van Miltenburg [2]" w:date="2023-10-20T11:29:00Z">
                  <w:r>
                    <w:t xml:space="preserve">xperiment in 10 chunks of 30 items to </w:t>
                  </w:r>
                </w:ins>
                <w:ins w:id="30" w:author="Emiel van Miltenburg [2]" w:date="2023-10-20T11:31:00Z">
                  <w:r>
                    <w:t>make sure that participants coul</w:t>
                  </w:r>
                </w:ins>
                <w:ins w:id="31" w:author="Emiel van Miltenburg [2]" w:date="2023-10-20T11:33:00Z">
                  <w:r>
                    <w:t>d</w:t>
                  </w:r>
                </w:ins>
                <w:ins w:id="32" w:author="Emiel van Miltenburg [2]" w:date="2023-10-20T11:31:00Z">
                  <w:r>
                    <w:t xml:space="preserve"> take regular breaks and retain their focus, and to </w:t>
                  </w:r>
                </w:ins>
                <w:ins w:id="33" w:author="Emiel van Miltenburg [2]" w:date="2023-10-20T11:29:00Z">
                  <w:r>
                    <w:t xml:space="preserve">make </w:t>
                  </w:r>
                </w:ins>
                <w:ins w:id="34" w:author="Emiel van Miltenburg [2]" w:date="2023-10-20T11:30:00Z">
                  <w:r>
                    <w:t>it easier for the participants to carry o</w:t>
                  </w:r>
                </w:ins>
                <w:ins w:id="35" w:author="Emiel van Miltenburg [2]" w:date="2023-10-20T11:31:00Z">
                  <w:r>
                    <w:t>ut the ratings in between other tasks.</w:t>
                  </w:r>
                </w:ins>
                <w:ins w:id="36" w:author="Emiel van Miltenburg [2]" w:date="2023-10-20T11:32:00Z">
                  <w:r>
                    <w:t xml:space="preserve"> (We expect them to be able to rate each batch in about 10 minutes, as rating fluency only re</w:t>
                  </w:r>
                </w:ins>
                <w:ins w:id="37" w:author="Emiel van Miltenburg [2]" w:date="2023-10-20T11:33:00Z">
                  <w:r>
                    <w:t>quires a superficial reading of the text</w:t>
                  </w:r>
                </w:ins>
                <w:ins w:id="38" w:author="Emiel van Miltenburg [2]" w:date="2023-10-20T11:32:00Z">
                  <w:r>
                    <w:t>.)</w:t>
                  </w:r>
                </w:ins>
              </w:p>
              <w:p w14:paraId="3C19B844" w14:textId="2C9E91A3" w:rsidR="00F07ADE" w:rsidRDefault="00F07ADE" w:rsidP="005E41DD"/>
              <w:p w14:paraId="35A24144" w14:textId="2089FDDF" w:rsidR="00F07ADE" w:rsidDel="000B158A" w:rsidRDefault="00F07ADE" w:rsidP="005E41DD">
                <w:pPr>
                  <w:rPr>
                    <w:del w:id="39" w:author="Emiel van Miltenburg [2]" w:date="2023-10-20T11:27:00Z"/>
                  </w:rPr>
                </w:pPr>
                <w:del w:id="40" w:author="Emiel van Miltenburg [2]" w:date="2023-10-20T11:27:00Z">
                  <w:r w:rsidDel="000B158A">
                    <w:delText>Participants were presented with pairs of summaries, and asked to choose the better summary of the two in terms of (definitions cited from the original paper):</w:delText>
                  </w:r>
                </w:del>
              </w:p>
              <w:p w14:paraId="3EEF24A1" w14:textId="7BF0A708" w:rsidR="00F07ADE" w:rsidRPr="00F07ADE" w:rsidDel="000B158A" w:rsidRDefault="00F07ADE" w:rsidP="00F07ADE">
                <w:pPr>
                  <w:pStyle w:val="ListParagraph"/>
                  <w:numPr>
                    <w:ilvl w:val="0"/>
                    <w:numId w:val="41"/>
                  </w:numPr>
                  <w:rPr>
                    <w:del w:id="41" w:author="Emiel van Miltenburg [2]" w:date="2023-10-20T11:27:00Z"/>
                    <w:i/>
                    <w:iCs/>
                  </w:rPr>
                </w:pPr>
                <w:del w:id="42" w:author="Emiel van Miltenburg [2]" w:date="2023-10-20T11:27:00Z">
                  <w:r w:rsidRPr="00F07ADE" w:rsidDel="000B158A">
                    <w:rPr>
                      <w:b/>
                      <w:bCs/>
                    </w:rPr>
                    <w:delText>Grammaticality</w:delText>
                  </w:r>
                  <w:r w:rsidRPr="00F07ADE" w:rsidDel="000B158A">
                    <w:delText xml:space="preserve">: </w:delText>
                  </w:r>
                  <w:r w:rsidRPr="00F07ADE" w:rsidDel="000B158A">
                    <w:rPr>
                      <w:i/>
                      <w:iCs/>
                    </w:rPr>
                    <w:delText>is the summary written in well- formed English?</w:delText>
                  </w:r>
                </w:del>
              </w:p>
              <w:p w14:paraId="485D39CA" w14:textId="0AE5917F" w:rsidR="00F07ADE" w:rsidRPr="00F07ADE" w:rsidDel="000B158A" w:rsidRDefault="00F07ADE" w:rsidP="00F07ADE">
                <w:pPr>
                  <w:pStyle w:val="ListParagraph"/>
                  <w:numPr>
                    <w:ilvl w:val="0"/>
                    <w:numId w:val="41"/>
                  </w:numPr>
                  <w:rPr>
                    <w:del w:id="43" w:author="Emiel van Miltenburg [2]" w:date="2023-10-20T11:27:00Z"/>
                    <w:i/>
                    <w:iCs/>
                  </w:rPr>
                </w:pPr>
                <w:del w:id="44" w:author="Emiel van Miltenburg [2]" w:date="2023-10-20T11:27:00Z">
                  <w:r w:rsidRPr="00F07ADE" w:rsidDel="000B158A">
                    <w:rPr>
                      <w:b/>
                      <w:bCs/>
                    </w:rPr>
                    <w:delText>Coherence</w:delText>
                  </w:r>
                  <w:r w:rsidRPr="00F07ADE" w:rsidDel="000B158A">
                    <w:delText xml:space="preserve">: </w:delText>
                  </w:r>
                  <w:r w:rsidRPr="00F07ADE" w:rsidDel="000B158A">
                    <w:rPr>
                      <w:i/>
                      <w:iCs/>
                    </w:rPr>
                    <w:delText>is the summary well structured and well organized and does it have a natural ordering of the facts?</w:delText>
                  </w:r>
                </w:del>
              </w:p>
              <w:p w14:paraId="143AF6AC" w14:textId="42AF138B" w:rsidR="005E41DD" w:rsidRPr="00F07ADE" w:rsidDel="000B158A" w:rsidRDefault="00F07ADE" w:rsidP="00F07ADE">
                <w:pPr>
                  <w:pStyle w:val="ListParagraph"/>
                  <w:numPr>
                    <w:ilvl w:val="0"/>
                    <w:numId w:val="41"/>
                  </w:numPr>
                  <w:rPr>
                    <w:del w:id="45" w:author="Emiel van Miltenburg [2]" w:date="2023-10-20T11:27:00Z"/>
                    <w:i/>
                    <w:iCs/>
                  </w:rPr>
                </w:pPr>
                <w:del w:id="46" w:author="Emiel van Miltenburg [2]" w:date="2023-10-20T11:27:00Z">
                  <w:r w:rsidRPr="00F07ADE" w:rsidDel="000B158A">
                    <w:rPr>
                      <w:b/>
                      <w:bCs/>
                    </w:rPr>
                    <w:delText>Conciseness</w:delText>
                  </w:r>
                  <w:r w:rsidRPr="00F07ADE" w:rsidDel="000B158A">
                    <w:delText xml:space="preserve">: </w:delText>
                  </w:r>
                  <w:r w:rsidRPr="00F07ADE" w:rsidDel="000B158A">
                    <w:rPr>
                      <w:i/>
                      <w:iCs/>
                    </w:rPr>
                    <w:delText>does the summary avoid unnecessary repetition including whole sentences, facts or phrases?</w:delText>
                  </w:r>
                </w:del>
              </w:p>
              <w:p w14:paraId="0B2D890E" w14:textId="6E21E3A4" w:rsidR="00F07ADE" w:rsidDel="000B158A" w:rsidRDefault="00F07ADE" w:rsidP="005E41DD">
                <w:pPr>
                  <w:rPr>
                    <w:del w:id="47" w:author="Emiel van Miltenburg [2]" w:date="2023-10-20T11:33:00Z"/>
                  </w:rPr>
                </w:pPr>
              </w:p>
              <w:p w14:paraId="412D1283" w14:textId="42B57D3F" w:rsidR="00DB35ED" w:rsidDel="000B158A" w:rsidRDefault="00F07ADE" w:rsidP="005E41DD">
                <w:pPr>
                  <w:rPr>
                    <w:del w:id="48" w:author="Emiel van Miltenburg [2]" w:date="2023-10-20T11:33:00Z"/>
                  </w:rPr>
                </w:pPr>
                <w:del w:id="49" w:author="Emiel van Miltenburg [2]" w:date="2023-10-20T11:33:00Z">
                  <w:r w:rsidDel="000B158A">
                    <w:delText xml:space="preserve">The original authors </w:delText>
                  </w:r>
                  <w:r w:rsidR="00C7046D" w:rsidDel="000B158A">
                    <w:delText>note that they “divided the five competing systems into ten pairs of summaries and elicited ratings for 40 summaries (20 per dataset). Each summary pair was rated by 3 raters. This resulted in 40 summaries × 10 system pairs × 3 evaluation criteria × 3 raters, for a total of 3,600 tasks.” These tasks were uploaded to the Mechanical Turk platform to be rated by crowd-workers. The authors reported 206 workers contributing to this process, with different workers providing different amounts of ratings.</w:delText>
                  </w:r>
                </w:del>
              </w:p>
              <w:p w14:paraId="37C30FC7" w14:textId="4792BFB7" w:rsidR="00C7046D" w:rsidDel="000B158A" w:rsidRDefault="00C7046D" w:rsidP="005E41DD">
                <w:pPr>
                  <w:rPr>
                    <w:del w:id="50" w:author="Emiel van Miltenburg [2]" w:date="2023-10-20T11:33:00Z"/>
                  </w:rPr>
                </w:pPr>
              </w:p>
              <w:p w14:paraId="361F95D0" w14:textId="42742EAD" w:rsidR="00C7046D" w:rsidDel="000B158A" w:rsidRDefault="00C7046D" w:rsidP="005E41DD">
                <w:pPr>
                  <w:rPr>
                    <w:del w:id="51" w:author="Emiel van Miltenburg [2]" w:date="2023-10-20T11:33:00Z"/>
                  </w:rPr>
                </w:pPr>
                <w:del w:id="52" w:author="Emiel van Miltenburg [2]" w:date="2023-10-20T11:33:00Z">
                  <w:r w:rsidDel="000B158A">
                    <w:delText>We found an error in the original data, meaning that we cannot use half of the data, so we will use 20 summaries x 10 system pairs x 3 evaluation criteria x 3 raters, for a total of 1,800 tasks. Presumably this will require about 100 workers to provide ratings, but since workers can provide any amount of ratings, this number may differ.</w:delText>
                  </w:r>
                </w:del>
              </w:p>
              <w:p w14:paraId="794FCE10" w14:textId="671D4AC7" w:rsidR="00C7046D" w:rsidDel="000B158A" w:rsidRDefault="00C7046D" w:rsidP="005E41DD">
                <w:pPr>
                  <w:rPr>
                    <w:del w:id="53" w:author="Emiel van Miltenburg [2]" w:date="2023-10-20T11:33:00Z"/>
                  </w:rPr>
                </w:pPr>
              </w:p>
              <w:p w14:paraId="539EC8EE" w14:textId="2812638A" w:rsidR="00C7046D" w:rsidRPr="00802143" w:rsidRDefault="00C7046D" w:rsidP="005E41DD">
                <w:r>
                  <w:t xml:space="preserve">We will </w:t>
                </w:r>
                <w:proofErr w:type="spellStart"/>
                <w:r>
                  <w:t>analyse</w:t>
                </w:r>
                <w:proofErr w:type="spellEnd"/>
                <w:r>
                  <w:t xml:space="preserve"> the data using the same methods as the original authors.</w:t>
                </w:r>
              </w:p>
            </w:sdtContent>
          </w:sdt>
          <w:p w14:paraId="2A04112F" w14:textId="77777777" w:rsidR="0060240D" w:rsidRPr="00802143" w:rsidRDefault="0060240D" w:rsidP="0060240D"/>
        </w:tc>
      </w:tr>
    </w:tbl>
    <w:p w14:paraId="7DC00185" w14:textId="77777777" w:rsidR="00FC5C56" w:rsidRPr="00F71E07" w:rsidRDefault="00FC5C56" w:rsidP="00FC5C56">
      <w:pPr>
        <w:pStyle w:val="ListParagraph"/>
        <w:numPr>
          <w:ilvl w:val="1"/>
          <w:numId w:val="17"/>
        </w:numPr>
        <w:spacing w:before="240"/>
        <w:rPr>
          <w:b/>
        </w:rPr>
      </w:pPr>
      <w:r w:rsidRPr="00F71E07">
        <w:rPr>
          <w:b/>
        </w:rPr>
        <w:t>Scientific and societal relevance</w:t>
      </w:r>
    </w:p>
    <w:tbl>
      <w:tblPr>
        <w:tblStyle w:val="TableGrid"/>
        <w:tblW w:w="0" w:type="auto"/>
        <w:tblLook w:val="04A0" w:firstRow="1" w:lastRow="0" w:firstColumn="1" w:lastColumn="0" w:noHBand="0" w:noVBand="1"/>
      </w:tblPr>
      <w:tblGrid>
        <w:gridCol w:w="10740"/>
      </w:tblGrid>
      <w:tr w:rsidR="00FC5C56" w:rsidRPr="00802143" w14:paraId="5DC99F58" w14:textId="77777777" w:rsidTr="00ED27AD">
        <w:tc>
          <w:tcPr>
            <w:tcW w:w="10740" w:type="dxa"/>
          </w:tcPr>
          <w:sdt>
            <w:sdtPr>
              <w:id w:val="-1477598942"/>
            </w:sdtPr>
            <w:sdtContent>
              <w:p w14:paraId="4A073CD5" w14:textId="63B85E6F" w:rsidR="00FC5C56" w:rsidRDefault="00C7046D" w:rsidP="00C7046D">
                <w:r>
                  <w:t xml:space="preserve">This </w:t>
                </w:r>
                <w:r w:rsidR="001B7003">
                  <w:t>project</w:t>
                </w:r>
                <w:r>
                  <w:t xml:space="preserve"> enables us to understand better to what extent existing </w:t>
                </w:r>
                <w:r w:rsidR="001B7003">
                  <w:t xml:space="preserve">human evaluation </w:t>
                </w:r>
                <w:r>
                  <w:t xml:space="preserve">studies can be </w:t>
                </w:r>
                <w:r w:rsidR="001B7003">
                  <w:t xml:space="preserve">reproduced. This </w:t>
                </w:r>
                <w:proofErr w:type="gramStart"/>
                <w:r w:rsidR="001B7003">
                  <w:t>particular study</w:t>
                </w:r>
                <w:proofErr w:type="gramEnd"/>
                <w:r w:rsidR="001B7003">
                  <w:t xml:space="preserve"> provides one of the data points in the project. Besides that, it helps us as a research team better understand the difficulties of reproducing existing research (which helps us in the reporting of future studies), and it tells us more about the results from the study that we are reproducing.</w:t>
                </w:r>
              </w:p>
              <w:p w14:paraId="330BB02D" w14:textId="3BB81AF9" w:rsidR="001B7003" w:rsidRDefault="001B7003" w:rsidP="00C7046D"/>
              <w:p w14:paraId="5BA4D699" w14:textId="24C922C7" w:rsidR="00FC5C56" w:rsidRPr="00802143" w:rsidRDefault="001B7003" w:rsidP="00ED27AD">
                <w:r>
                  <w:t>The societal relevance is less direct, but this kind of fundamental research is needed to make our reporting more reliable, and thus more useful for people building on our work.</w:t>
                </w:r>
              </w:p>
            </w:sdtContent>
          </w:sdt>
        </w:tc>
      </w:tr>
    </w:tbl>
    <w:p w14:paraId="1AF2E529" w14:textId="77777777" w:rsidR="00FC5C56" w:rsidRDefault="00FC5C56" w:rsidP="00FC5C56">
      <w:pPr>
        <w:rPr>
          <w:rFonts w:asciiTheme="majorHAnsi" w:eastAsiaTheme="majorEastAsia" w:hAnsiTheme="majorHAnsi" w:cstheme="majorBidi"/>
          <w:color w:val="365F91" w:themeColor="accent1" w:themeShade="BF"/>
          <w:sz w:val="32"/>
          <w:szCs w:val="32"/>
        </w:rPr>
      </w:pPr>
    </w:p>
    <w:p w14:paraId="495F6891" w14:textId="77777777" w:rsidR="00B76932" w:rsidRPr="007D61D6" w:rsidRDefault="00B76932" w:rsidP="007D61D6">
      <w:pPr>
        <w:spacing w:before="240"/>
        <w:rPr>
          <w:b/>
        </w:rPr>
      </w:pPr>
    </w:p>
    <w:p w14:paraId="3A761B5A" w14:textId="53D806EB" w:rsidR="00B76932" w:rsidRDefault="00B76932" w:rsidP="00B845DA">
      <w:pPr>
        <w:pStyle w:val="ListParagraph"/>
        <w:numPr>
          <w:ilvl w:val="1"/>
          <w:numId w:val="17"/>
        </w:numPr>
        <w:spacing w:before="240"/>
        <w:rPr>
          <w:b/>
        </w:rPr>
      </w:pPr>
      <w:r>
        <w:rPr>
          <w:b/>
        </w:rPr>
        <w:br w:type="page"/>
      </w:r>
    </w:p>
    <w:p w14:paraId="6E58BC5F" w14:textId="72E0876D" w:rsidR="00FC5C56" w:rsidRPr="00FC5C56" w:rsidRDefault="0072189E" w:rsidP="00FC5C56">
      <w:pPr>
        <w:pStyle w:val="ListParagraph"/>
        <w:numPr>
          <w:ilvl w:val="1"/>
          <w:numId w:val="39"/>
        </w:numPr>
        <w:spacing w:before="240"/>
        <w:rPr>
          <w:b/>
        </w:rPr>
      </w:pPr>
      <w:r>
        <w:rPr>
          <w:b/>
        </w:rPr>
        <w:lastRenderedPageBreak/>
        <w:t>How will data be collected?</w:t>
      </w:r>
    </w:p>
    <w:p w14:paraId="39D118F1" w14:textId="1C867C3C" w:rsidR="00175D63" w:rsidRPr="00FC5C56" w:rsidRDefault="00175D63" w:rsidP="00FC5C56">
      <w:pPr>
        <w:pStyle w:val="ListParagraph"/>
        <w:spacing w:before="240"/>
        <w:rPr>
          <w:bCs/>
        </w:rPr>
      </w:pPr>
      <w:r w:rsidRPr="00FC5C56">
        <w:rPr>
          <w:bCs/>
        </w:rPr>
        <w:t>Please note that data minimization is the norm: do not collect more data than is necessary for answering the research question(s).</w:t>
      </w:r>
    </w:p>
    <w:p w14:paraId="2A7B5E08" w14:textId="4420AEC7" w:rsidR="00CE5C52" w:rsidRPr="00FC5C56" w:rsidRDefault="00FC5C56" w:rsidP="00FC5C56">
      <w:r>
        <w:rPr>
          <w:b/>
        </w:rPr>
        <w:br/>
      </w:r>
      <w:sdt>
        <w:sdtPr>
          <w:id w:val="82115600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Structured individual interviews</w:t>
      </w:r>
      <w:r>
        <w:br/>
      </w:r>
      <w:sdt>
        <w:sdtPr>
          <w:id w:val="84829001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Semi-structured individual interviews</w:t>
      </w:r>
      <w:r>
        <w:br/>
      </w:r>
      <w:sdt>
        <w:sdtPr>
          <w:id w:val="-30069851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Structured group interviews</w:t>
      </w:r>
      <w:r>
        <w:br/>
      </w:r>
      <w:sdt>
        <w:sdtPr>
          <w:id w:val="-80746499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Semi-structured group interviews</w:t>
      </w:r>
      <w:r>
        <w:br/>
      </w:r>
      <w:sdt>
        <w:sdtPr>
          <w:id w:val="213428305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Observations</w:t>
      </w:r>
      <w:r>
        <w:br/>
      </w:r>
      <w:sdt>
        <w:sdtPr>
          <w:id w:val="-57859798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Literature study</w:t>
      </w:r>
      <w:r>
        <w:br/>
      </w:r>
      <w:sdt>
        <w:sdtPr>
          <w:id w:val="-142887515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7076F1">
        <w:t>Survey</w:t>
      </w:r>
      <w:r>
        <w:t>(</w:t>
      </w:r>
      <w:r w:rsidRPr="007076F1">
        <w:t>s</w:t>
      </w:r>
      <w:r>
        <w:t>)</w:t>
      </w:r>
      <w:r>
        <w:br/>
      </w:r>
      <w:sdt>
        <w:sdtPr>
          <w:id w:val="-66161837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Lab experiment(s)</w:t>
      </w:r>
      <w:r>
        <w:br/>
      </w:r>
      <w:sdt>
        <w:sdtPr>
          <w:id w:val="24739919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Experiment(s) in real life (interventions)</w:t>
      </w:r>
      <w:r>
        <w:br/>
      </w:r>
      <w:sdt>
        <w:sdtPr>
          <w:id w:val="-139619748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Physiological data, eye tracking</w:t>
      </w:r>
      <w:r>
        <w:br/>
      </w:r>
      <w:sdt>
        <w:sdtPr>
          <w:id w:val="-208143941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Secondary analyses on existing datasets</w:t>
      </w:r>
      <w:r>
        <w:br/>
      </w:r>
      <w:sdt>
        <w:sdtPr>
          <w:id w:val="-585919017"/>
          <w14:checkbox>
            <w14:checked w14:val="1"/>
            <w14:checkedState w14:val="2612" w14:font="MS Gothic"/>
            <w14:uncheckedState w14:val="2610" w14:font="MS Gothic"/>
          </w14:checkbox>
        </w:sdtPr>
        <w:sdtContent>
          <w:r w:rsidR="001B7003">
            <w:rPr>
              <w:rFonts w:ascii="MS Gothic" w:eastAsia="MS Gothic" w:hAnsi="MS Gothic" w:hint="eastAsia"/>
            </w:rPr>
            <w:t>☒</w:t>
          </w:r>
        </w:sdtContent>
      </w:sdt>
      <w:r>
        <w:t xml:space="preserve"> Other:</w:t>
      </w:r>
      <w:r>
        <w:br/>
        <w:t xml:space="preserve">     </w:t>
      </w:r>
      <w:sdt>
        <w:sdtPr>
          <w:id w:val="-1445925397"/>
        </w:sdtPr>
        <w:sdtContent>
          <w:sdt>
            <w:sdtPr>
              <w:id w:val="128141985"/>
            </w:sdtPr>
            <w:sdtContent>
              <w:r w:rsidR="001B7003">
                <w:t xml:space="preserve">Online </w:t>
              </w:r>
              <w:del w:id="54" w:author="Emiel van Miltenburg [2]" w:date="2023-10-20T11:33:00Z">
                <w:r w:rsidR="001B7003" w:rsidDel="000B158A">
                  <w:delText>crowdsourcing experiment</w:delText>
                </w:r>
              </w:del>
              <w:ins w:id="55" w:author="Emiel van Miltenburg [2]" w:date="2023-10-20T11:33:00Z">
                <w:r w:rsidR="000B158A">
                  <w:t>rating task</w:t>
                </w:r>
              </w:ins>
              <w:r w:rsidR="001B7003">
                <w:t>, similar to a survey</w:t>
              </w:r>
              <w:ins w:id="56" w:author="Emiel van Miltenburg [2]" w:date="2023-10-20T11:34:00Z">
                <w:r w:rsidR="000B158A">
                  <w:t>, but mo</w:t>
                </w:r>
              </w:ins>
              <w:ins w:id="57" w:author="Emiel van Miltenburg [2]" w:date="2023-10-20T11:35:00Z">
                <w:r w:rsidR="000B158A">
                  <w:t>re like data labeling than asking for people’s opinions</w:t>
                </w:r>
              </w:ins>
              <w:del w:id="58" w:author="Emiel van Miltenburg [2]" w:date="2023-10-20T11:34:00Z">
                <w:r w:rsidR="001B7003" w:rsidDel="000B158A">
                  <w:delText>.</w:delText>
                </w:r>
              </w:del>
              <w:ins w:id="59" w:author="Emiel van Miltenburg [2]" w:date="2023-10-20T11:34:00Z">
                <w:r w:rsidR="000B158A">
                  <w:t>.</w:t>
                </w:r>
              </w:ins>
            </w:sdtContent>
          </w:sdt>
        </w:sdtContent>
      </w:sdt>
      <w:r>
        <w:br/>
      </w:r>
    </w:p>
    <w:p w14:paraId="042B8C16" w14:textId="049EAECC" w:rsidR="00FC5C56" w:rsidRPr="0072189E" w:rsidRDefault="00FC5C56" w:rsidP="00FC5C56">
      <w:pPr>
        <w:spacing w:after="0"/>
        <w:rPr>
          <w:b/>
        </w:rPr>
      </w:pPr>
      <w:r w:rsidRPr="0072189E">
        <w:rPr>
          <w:b/>
        </w:rPr>
        <w:t xml:space="preserve">1.6 </w:t>
      </w:r>
      <w:r w:rsidR="0072189E" w:rsidRPr="0072189E">
        <w:rPr>
          <w:b/>
        </w:rPr>
        <w:t>Which tools will be used for data collection and/or data analyzing?</w:t>
      </w:r>
    </w:p>
    <w:p w14:paraId="15A9CA16" w14:textId="1C5F0653" w:rsidR="00FC5C56" w:rsidRDefault="00000000" w:rsidP="00FC5C56">
      <w:pPr>
        <w:spacing w:after="0"/>
      </w:pPr>
      <w:sdt>
        <w:sdtPr>
          <w:id w:val="-1263135562"/>
          <w14:checkbox>
            <w14:checked w14:val="1"/>
            <w14:checkedState w14:val="2612" w14:font="MS Gothic"/>
            <w14:uncheckedState w14:val="2610" w14:font="MS Gothic"/>
          </w14:checkbox>
        </w:sdtPr>
        <w:sdtContent>
          <w:r w:rsidR="001B7003">
            <w:rPr>
              <w:rFonts w:ascii="MS Gothic" w:eastAsia="MS Gothic" w:hAnsi="MS Gothic" w:hint="eastAsia"/>
            </w:rPr>
            <w:t>☒</w:t>
          </w:r>
        </w:sdtContent>
      </w:sdt>
      <w:r w:rsidR="00FC5C56">
        <w:t xml:space="preserve"> Online</w:t>
      </w:r>
    </w:p>
    <w:p w14:paraId="2DBA7A45" w14:textId="5FA2537F" w:rsidR="00FC5C56" w:rsidRDefault="00000000" w:rsidP="00FC5C56">
      <w:pPr>
        <w:spacing w:after="0"/>
        <w:ind w:firstLine="708"/>
      </w:pPr>
      <w:sdt>
        <w:sdtPr>
          <w:id w:val="-903989297"/>
          <w14:checkbox>
            <w14:checked w14:val="0"/>
            <w14:checkedState w14:val="2612" w14:font="MS Gothic"/>
            <w14:uncheckedState w14:val="2610" w14:font="MS Gothic"/>
          </w14:checkbox>
        </w:sdtPr>
        <w:sdtContent>
          <w:ins w:id="60" w:author="Emiel van Miltenburg [2]" w:date="2023-10-20T11:35:00Z">
            <w:r w:rsidR="000B158A">
              <w:rPr>
                <w:rFonts w:ascii="MS Gothic" w:eastAsia="MS Gothic" w:hAnsi="MS Gothic" w:hint="eastAsia"/>
              </w:rPr>
              <w:t>☐</w:t>
            </w:r>
          </w:ins>
          <w:del w:id="61" w:author="Emiel van Miltenburg [2]" w:date="2023-10-20T11:35:00Z">
            <w:r w:rsidR="001B7003" w:rsidDel="000B158A">
              <w:rPr>
                <w:rFonts w:ascii="MS Gothic" w:eastAsia="MS Gothic" w:hAnsi="MS Gothic" w:hint="eastAsia"/>
              </w:rPr>
              <w:delText>☒</w:delText>
            </w:r>
          </w:del>
        </w:sdtContent>
      </w:sdt>
      <w:r w:rsidR="00FC5C56">
        <w:t xml:space="preserve"> </w:t>
      </w:r>
      <w:proofErr w:type="spellStart"/>
      <w:r w:rsidR="00FC5C56">
        <w:t>Mturk</w:t>
      </w:r>
      <w:proofErr w:type="spellEnd"/>
    </w:p>
    <w:p w14:paraId="65F17F75" w14:textId="6749D70E" w:rsidR="00FC5C56" w:rsidRDefault="00000000" w:rsidP="00FC5C56">
      <w:pPr>
        <w:spacing w:after="0"/>
        <w:ind w:firstLine="708"/>
      </w:pPr>
      <w:sdt>
        <w:sdtPr>
          <w:id w:val="1121804942"/>
          <w14:checkbox>
            <w14:checked w14:val="1"/>
            <w14:checkedState w14:val="2612" w14:font="MS Gothic"/>
            <w14:uncheckedState w14:val="2610" w14:font="MS Gothic"/>
          </w14:checkbox>
        </w:sdtPr>
        <w:sdtContent>
          <w:ins w:id="62" w:author="Emiel van Miltenburg [2]" w:date="2023-10-20T11:35:00Z">
            <w:r w:rsidR="000B158A">
              <w:rPr>
                <w:rFonts w:ascii="MS Gothic" w:eastAsia="MS Gothic" w:hAnsi="MS Gothic" w:hint="eastAsia"/>
              </w:rPr>
              <w:t>☒</w:t>
            </w:r>
          </w:ins>
          <w:del w:id="63" w:author="Emiel van Miltenburg [2]" w:date="2023-10-20T11:35:00Z">
            <w:r w:rsidR="00FC5C56" w:rsidDel="000B158A">
              <w:rPr>
                <w:rFonts w:ascii="MS Gothic" w:eastAsia="MS Gothic" w:hAnsi="MS Gothic" w:hint="eastAsia"/>
              </w:rPr>
              <w:delText>☐</w:delText>
            </w:r>
          </w:del>
        </w:sdtContent>
      </w:sdt>
      <w:r w:rsidR="00FC5C56">
        <w:t xml:space="preserve"> Qualtrics</w:t>
      </w:r>
    </w:p>
    <w:p w14:paraId="7CB395E6" w14:textId="77777777" w:rsidR="00FC5C56" w:rsidRDefault="00000000" w:rsidP="00FC5C56">
      <w:pPr>
        <w:spacing w:after="0"/>
        <w:ind w:firstLine="708"/>
      </w:pPr>
      <w:sdt>
        <w:sdtPr>
          <w:id w:val="1213006816"/>
          <w14:checkbox>
            <w14:checked w14:val="0"/>
            <w14:checkedState w14:val="2612" w14:font="MS Gothic"/>
            <w14:uncheckedState w14:val="2610" w14:font="MS Gothic"/>
          </w14:checkbox>
        </w:sdtPr>
        <w:sdtContent>
          <w:r w:rsidR="00FC5C56">
            <w:rPr>
              <w:rFonts w:ascii="MS Gothic" w:eastAsia="MS Gothic" w:hAnsi="MS Gothic" w:hint="eastAsia"/>
            </w:rPr>
            <w:t>☐</w:t>
          </w:r>
        </w:sdtContent>
      </w:sdt>
      <w:r w:rsidR="00FC5C56">
        <w:t xml:space="preserve"> Survey Monkey</w:t>
      </w:r>
    </w:p>
    <w:p w14:paraId="108A9610" w14:textId="77777777" w:rsidR="00FC5C56" w:rsidRDefault="00000000" w:rsidP="00FC5C56">
      <w:pPr>
        <w:spacing w:after="0"/>
        <w:ind w:firstLine="708"/>
      </w:pPr>
      <w:sdt>
        <w:sdtPr>
          <w:id w:val="-425262501"/>
          <w14:checkbox>
            <w14:checked w14:val="0"/>
            <w14:checkedState w14:val="2612" w14:font="MS Gothic"/>
            <w14:uncheckedState w14:val="2610" w14:font="MS Gothic"/>
          </w14:checkbox>
        </w:sdtPr>
        <w:sdtContent>
          <w:r w:rsidR="00FC5C56">
            <w:rPr>
              <w:rFonts w:ascii="MS Gothic" w:eastAsia="MS Gothic" w:hAnsi="MS Gothic" w:hint="eastAsia"/>
            </w:rPr>
            <w:t>☐</w:t>
          </w:r>
        </w:sdtContent>
      </w:sdt>
      <w:r w:rsidR="00FC5C56">
        <w:t xml:space="preserve"> Other, please specify:</w:t>
      </w:r>
    </w:p>
    <w:p w14:paraId="2FABA0E1" w14:textId="6183CC2E" w:rsidR="00FC5C56" w:rsidRDefault="00000000" w:rsidP="00FC5C56">
      <w:pPr>
        <w:spacing w:after="0"/>
        <w:ind w:left="709"/>
      </w:pPr>
      <w:sdt>
        <w:sdtPr>
          <w:id w:val="-1203940899"/>
        </w:sdtPr>
        <w:sdtContent>
          <w:sdt>
            <w:sdtPr>
              <w:id w:val="560909834"/>
              <w:showingPlcHdr/>
            </w:sdtPr>
            <w:sdtContent>
              <w:r w:rsidR="0072189E" w:rsidRPr="00FC5C56">
                <w:rPr>
                  <w:rStyle w:val="PlaceholderText"/>
                  <w:highlight w:val="lightGray"/>
                </w:rPr>
                <w:t>Click here to enter text.</w:t>
              </w:r>
            </w:sdtContent>
          </w:sdt>
        </w:sdtContent>
      </w:sdt>
      <w:r w:rsidR="00FC5C56">
        <w:br/>
      </w:r>
      <w:r w:rsidR="00FC5C56">
        <w:br/>
      </w:r>
      <w:sdt>
        <w:sdtPr>
          <w:id w:val="-306322031"/>
          <w14:checkbox>
            <w14:checked w14:val="0"/>
            <w14:checkedState w14:val="2612" w14:font="MS Gothic"/>
            <w14:uncheckedState w14:val="2610" w14:font="MS Gothic"/>
          </w14:checkbox>
        </w:sdtPr>
        <w:sdtContent>
          <w:r w:rsidR="00FC5C56">
            <w:rPr>
              <w:rFonts w:ascii="MS Gothic" w:eastAsia="MS Gothic" w:hAnsi="MS Gothic" w:hint="eastAsia"/>
            </w:rPr>
            <w:t>☐</w:t>
          </w:r>
        </w:sdtContent>
      </w:sdt>
      <w:r w:rsidR="00FC5C56">
        <w:t xml:space="preserve"> Paper-and-pencil</w:t>
      </w:r>
      <w:r w:rsidR="00FC5C56">
        <w:br/>
      </w:r>
      <w:sdt>
        <w:sdtPr>
          <w:id w:val="1193725556"/>
          <w14:checkbox>
            <w14:checked w14:val="0"/>
            <w14:checkedState w14:val="2612" w14:font="MS Gothic"/>
            <w14:uncheckedState w14:val="2610" w14:font="MS Gothic"/>
          </w14:checkbox>
        </w:sdtPr>
        <w:sdtContent>
          <w:r w:rsidR="00FC5C56">
            <w:rPr>
              <w:rFonts w:ascii="MS Gothic" w:eastAsia="MS Gothic" w:hAnsi="MS Gothic" w:hint="eastAsia"/>
            </w:rPr>
            <w:t>☐</w:t>
          </w:r>
        </w:sdtContent>
      </w:sdt>
      <w:r w:rsidR="00FC5C56">
        <w:t xml:space="preserve"> Recordings: phone, photo, audio or video</w:t>
      </w:r>
      <w:r w:rsidR="00FC5C56">
        <w:br/>
      </w:r>
      <w:sdt>
        <w:sdtPr>
          <w:id w:val="-1551068549"/>
          <w14:checkbox>
            <w14:checked w14:val="0"/>
            <w14:checkedState w14:val="2612" w14:font="MS Gothic"/>
            <w14:uncheckedState w14:val="2610" w14:font="MS Gothic"/>
          </w14:checkbox>
        </w:sdtPr>
        <w:sdtContent>
          <w:r w:rsidR="00FC5C56">
            <w:rPr>
              <w:rFonts w:ascii="MS Gothic" w:eastAsia="MS Gothic" w:hAnsi="MS Gothic" w:hint="eastAsia"/>
            </w:rPr>
            <w:t>☐</w:t>
          </w:r>
        </w:sdtContent>
      </w:sdt>
      <w:r w:rsidR="00FC5C56">
        <w:t xml:space="preserve"> Via a mobile application or wearables, please specify:</w:t>
      </w:r>
    </w:p>
    <w:p w14:paraId="2C1A7B20" w14:textId="2FAE8D9D" w:rsidR="00B845DA" w:rsidRPr="0072189E" w:rsidRDefault="00000000" w:rsidP="0072189E">
      <w:pPr>
        <w:ind w:left="708" w:firstLine="708"/>
      </w:pPr>
      <w:sdt>
        <w:sdtPr>
          <w:id w:val="-956718654"/>
        </w:sdtPr>
        <w:sdtContent>
          <w:sdt>
            <w:sdtPr>
              <w:id w:val="950047304"/>
              <w:showingPlcHdr/>
            </w:sdtPr>
            <w:sdtContent>
              <w:r w:rsidR="0072189E" w:rsidRPr="00FC5C56">
                <w:rPr>
                  <w:rStyle w:val="PlaceholderText"/>
                  <w:highlight w:val="lightGray"/>
                </w:rPr>
                <w:t>Click here to enter text.</w:t>
              </w:r>
            </w:sdtContent>
          </w:sdt>
        </w:sdtContent>
      </w:sdt>
      <w:r w:rsidR="00FC5C56">
        <w:br/>
      </w:r>
      <w:sdt>
        <w:sdtPr>
          <w:id w:val="36161689"/>
          <w14:checkbox>
            <w14:checked w14:val="0"/>
            <w14:checkedState w14:val="2612" w14:font="MS Gothic"/>
            <w14:uncheckedState w14:val="2610" w14:font="MS Gothic"/>
          </w14:checkbox>
        </w:sdtPr>
        <w:sdtContent>
          <w:r w:rsidR="00FC5C56">
            <w:rPr>
              <w:rFonts w:ascii="MS Gothic" w:eastAsia="MS Gothic" w:hAnsi="MS Gothic" w:hint="eastAsia"/>
            </w:rPr>
            <w:t>☐</w:t>
          </w:r>
        </w:sdtContent>
      </w:sdt>
      <w:r w:rsidR="00FC5C56">
        <w:t xml:space="preserve"> Face-to-face</w:t>
      </w:r>
      <w:r w:rsidR="00FC5C56">
        <w:br/>
      </w:r>
      <w:sdt>
        <w:sdtPr>
          <w:id w:val="56444411"/>
          <w14:checkbox>
            <w14:checked w14:val="0"/>
            <w14:checkedState w14:val="2612" w14:font="MS Gothic"/>
            <w14:uncheckedState w14:val="2610" w14:font="MS Gothic"/>
          </w14:checkbox>
        </w:sdtPr>
        <w:sdtContent>
          <w:r w:rsidR="00FC5C56">
            <w:rPr>
              <w:rFonts w:ascii="MS Gothic" w:eastAsia="MS Gothic" w:hAnsi="MS Gothic" w:hint="eastAsia"/>
            </w:rPr>
            <w:t>☐</w:t>
          </w:r>
        </w:sdtContent>
      </w:sdt>
      <w:r w:rsidR="00FC5C56">
        <w:t xml:space="preserve"> Within an online group</w:t>
      </w:r>
      <w:r w:rsidR="00FC5C56">
        <w:br/>
      </w:r>
      <w:sdt>
        <w:sdtPr>
          <w:id w:val="-259760067"/>
          <w14:checkbox>
            <w14:checked w14:val="0"/>
            <w14:checkedState w14:val="2612" w14:font="MS Gothic"/>
            <w14:uncheckedState w14:val="2610" w14:font="MS Gothic"/>
          </w14:checkbox>
        </w:sdtPr>
        <w:sdtContent>
          <w:r w:rsidR="00FC5C56">
            <w:rPr>
              <w:rFonts w:ascii="MS Gothic" w:eastAsia="MS Gothic" w:hAnsi="MS Gothic" w:hint="eastAsia"/>
            </w:rPr>
            <w:t>☐</w:t>
          </w:r>
        </w:sdtContent>
      </w:sdt>
      <w:r w:rsidR="00FC5C56">
        <w:t xml:space="preserve"> Within a </w:t>
      </w:r>
      <w:proofErr w:type="gramStart"/>
      <w:r w:rsidR="00FC5C56">
        <w:t>real life</w:t>
      </w:r>
      <w:proofErr w:type="gramEnd"/>
      <w:r w:rsidR="00FC5C56">
        <w:t xml:space="preserve"> group</w:t>
      </w:r>
      <w:r w:rsidR="00FC5C56">
        <w:br/>
      </w:r>
      <w:sdt>
        <w:sdtPr>
          <w:id w:val="1657260633"/>
          <w14:checkbox>
            <w14:checked w14:val="0"/>
            <w14:checkedState w14:val="2612" w14:font="MS Gothic"/>
            <w14:uncheckedState w14:val="2610" w14:font="MS Gothic"/>
          </w14:checkbox>
        </w:sdtPr>
        <w:sdtContent>
          <w:r w:rsidR="00FC5C56">
            <w:rPr>
              <w:rFonts w:ascii="MS Gothic" w:eastAsia="MS Gothic" w:hAnsi="MS Gothic" w:hint="eastAsia"/>
            </w:rPr>
            <w:t>☐</w:t>
          </w:r>
        </w:sdtContent>
      </w:sdt>
      <w:r w:rsidR="00FC5C56">
        <w:t xml:space="preserve"> Other:</w:t>
      </w:r>
      <w:r w:rsidR="00FC5C56">
        <w:br/>
        <w:t xml:space="preserve">     </w:t>
      </w:r>
      <w:sdt>
        <w:sdtPr>
          <w:id w:val="287557031"/>
        </w:sdtPr>
        <w:sdtContent>
          <w:sdt>
            <w:sdtPr>
              <w:id w:val="-962887990"/>
              <w:showingPlcHdr/>
            </w:sdtPr>
            <w:sdtContent>
              <w:r w:rsidR="0072189E" w:rsidRPr="00FC5C56">
                <w:rPr>
                  <w:rStyle w:val="PlaceholderText"/>
                  <w:highlight w:val="lightGray"/>
                </w:rPr>
                <w:t>Click here to enter text.</w:t>
              </w:r>
            </w:sdtContent>
          </w:sdt>
        </w:sdtContent>
      </w:sdt>
    </w:p>
    <w:p w14:paraId="3B8C8514" w14:textId="18DA1AF9" w:rsidR="00F71E07" w:rsidRDefault="00F71E07" w:rsidP="00D20B12">
      <w:pPr>
        <w:rPr>
          <w:rFonts w:asciiTheme="majorHAnsi" w:eastAsiaTheme="majorEastAsia" w:hAnsiTheme="majorHAnsi" w:cstheme="majorBidi"/>
          <w:color w:val="365F91" w:themeColor="accent1" w:themeShade="BF"/>
          <w:sz w:val="32"/>
          <w:szCs w:val="32"/>
        </w:rPr>
      </w:pPr>
    </w:p>
    <w:p w14:paraId="6A3568DC" w14:textId="77777777" w:rsidR="004801F3" w:rsidRDefault="004801F3" w:rsidP="00D20B12">
      <w:pPr>
        <w:rPr>
          <w:rFonts w:asciiTheme="majorHAnsi" w:eastAsiaTheme="majorEastAsia" w:hAnsiTheme="majorHAnsi" w:cstheme="majorBidi"/>
          <w:color w:val="365F91" w:themeColor="accent1" w:themeShade="BF"/>
          <w:sz w:val="32"/>
          <w:szCs w:val="32"/>
        </w:rPr>
      </w:pPr>
    </w:p>
    <w:p w14:paraId="234DB249" w14:textId="2835273F" w:rsidR="007D710F" w:rsidRDefault="007D710F" w:rsidP="007D710F">
      <w:pPr>
        <w:pStyle w:val="Heading2"/>
        <w:pBdr>
          <w:bottom w:val="double" w:sz="6" w:space="1" w:color="auto"/>
        </w:pBdr>
        <w:jc w:val="center"/>
        <w:rPr>
          <w:b/>
          <w:bCs/>
        </w:rPr>
      </w:pPr>
      <w:r w:rsidRPr="00C627A0">
        <w:rPr>
          <w:b/>
          <w:bCs/>
        </w:rPr>
        <w:lastRenderedPageBreak/>
        <w:t>Part B: Ethics</w:t>
      </w:r>
    </w:p>
    <w:p w14:paraId="1AE33076" w14:textId="77777777" w:rsidR="00020E94" w:rsidRDefault="00020E94" w:rsidP="00E400C8">
      <w:pPr>
        <w:rPr>
          <w:b/>
        </w:rPr>
      </w:pPr>
    </w:p>
    <w:p w14:paraId="2E9F5808" w14:textId="5340A97C" w:rsidR="007D710F" w:rsidRDefault="007D710F" w:rsidP="00E400C8">
      <w:pPr>
        <w:rPr>
          <w:b/>
        </w:rPr>
      </w:pPr>
      <w:r>
        <w:rPr>
          <w:b/>
        </w:rPr>
        <w:t xml:space="preserve">2. </w:t>
      </w:r>
      <w:r w:rsidR="005B37B1">
        <w:rPr>
          <w:b/>
        </w:rPr>
        <w:t>PARTICIPANTS</w:t>
      </w:r>
    </w:p>
    <w:p w14:paraId="341035AD" w14:textId="0F5F7F87" w:rsidR="0074065D" w:rsidRPr="00802143" w:rsidRDefault="002C32B2" w:rsidP="00E400C8">
      <w:pPr>
        <w:rPr>
          <w:b/>
        </w:rPr>
      </w:pPr>
      <w:r w:rsidRPr="00802143">
        <w:rPr>
          <w:b/>
        </w:rPr>
        <w:t>2.</w:t>
      </w:r>
      <w:r w:rsidR="001C617D" w:rsidRPr="00802143">
        <w:rPr>
          <w:b/>
        </w:rPr>
        <w:t xml:space="preserve">1 </w:t>
      </w:r>
      <w:r w:rsidR="00FD46B4" w:rsidRPr="00802143">
        <w:rPr>
          <w:b/>
        </w:rPr>
        <w:t>Please check the</w:t>
      </w:r>
      <w:r w:rsidR="001C5064" w:rsidRPr="00802143">
        <w:rPr>
          <w:b/>
        </w:rPr>
        <w:t xml:space="preserve"> box that indicates the</w:t>
      </w:r>
      <w:r w:rsidR="00FD46B4" w:rsidRPr="00802143">
        <w:rPr>
          <w:b/>
        </w:rPr>
        <w:t xml:space="preserve"> relevant study population</w:t>
      </w:r>
      <w:r w:rsidR="0074065D" w:rsidRPr="00802143">
        <w:rPr>
          <w:b/>
        </w:rPr>
        <w:t>:</w:t>
      </w:r>
    </w:p>
    <w:p w14:paraId="6CE7EDC2" w14:textId="072CD2C1" w:rsidR="0074065D" w:rsidRPr="00802143" w:rsidRDefault="00000000" w:rsidP="0060240D">
      <w:pPr>
        <w:spacing w:after="0" w:line="360" w:lineRule="auto"/>
      </w:pPr>
      <w:sdt>
        <w:sdtPr>
          <w:id w:val="-2035253966"/>
          <w14:checkbox>
            <w14:checked w14:val="0"/>
            <w14:checkedState w14:val="0052" w14:font="Wingdings 2"/>
            <w14:uncheckedState w14:val="2610" w14:font="MS Gothic"/>
          </w14:checkbox>
        </w:sdtPr>
        <w:sdtContent>
          <w:r w:rsidR="00403809" w:rsidRPr="00802143">
            <w:rPr>
              <w:rFonts w:ascii="MS Gothic" w:eastAsia="MS Gothic" w:hAnsi="MS Gothic"/>
            </w:rPr>
            <w:t>☐</w:t>
          </w:r>
        </w:sdtContent>
      </w:sdt>
      <w:r w:rsidR="00403809" w:rsidRPr="00802143">
        <w:t xml:space="preserve"> </w:t>
      </w:r>
      <w:r w:rsidR="00FD46B4" w:rsidRPr="00802143">
        <w:t>Students</w:t>
      </w:r>
    </w:p>
    <w:p w14:paraId="1899295C" w14:textId="6C958DAC" w:rsidR="0074065D" w:rsidRPr="00802143" w:rsidRDefault="00000000" w:rsidP="0060240D">
      <w:pPr>
        <w:spacing w:after="0" w:line="360" w:lineRule="auto"/>
      </w:pPr>
      <w:sdt>
        <w:sdtPr>
          <w:id w:val="686869057"/>
          <w14:checkbox>
            <w14:checked w14:val="0"/>
            <w14:checkedState w14:val="0052" w14:font="Wingdings 2"/>
            <w14:uncheckedState w14:val="2610" w14:font="MS Gothic"/>
          </w14:checkbox>
        </w:sdtPr>
        <w:sdtContent>
          <w:ins w:id="64" w:author="Emiel van Miltenburg [2]" w:date="2023-10-20T11:35:00Z">
            <w:r w:rsidR="000B158A">
              <w:rPr>
                <w:rFonts w:ascii="MS Gothic" w:eastAsia="MS Gothic" w:hAnsi="MS Gothic" w:hint="eastAsia"/>
              </w:rPr>
              <w:t>☐</w:t>
            </w:r>
          </w:ins>
          <w:del w:id="65" w:author="Emiel van Miltenburg [2]" w:date="2023-10-20T11:35:00Z">
            <w:r w:rsidR="001B7003" w:rsidDel="000B158A">
              <w:rPr>
                <w:rFonts w:ascii="Wingdings 2" w:hAnsi="Wingdings 2"/>
              </w:rPr>
              <w:delText>R</w:delText>
            </w:r>
          </w:del>
        </w:sdtContent>
      </w:sdt>
      <w:r w:rsidR="0074065D" w:rsidRPr="00802143">
        <w:t xml:space="preserve"> </w:t>
      </w:r>
      <w:r w:rsidR="00FD46B4" w:rsidRPr="00802143">
        <w:t xml:space="preserve">General population </w:t>
      </w:r>
    </w:p>
    <w:p w14:paraId="3D774FB7" w14:textId="10812C59" w:rsidR="00B05986" w:rsidRPr="00802143" w:rsidRDefault="00000000" w:rsidP="0060240D">
      <w:pPr>
        <w:spacing w:after="0" w:line="360" w:lineRule="auto"/>
      </w:pPr>
      <w:sdt>
        <w:sdtPr>
          <w:id w:val="-1882385165"/>
          <w14:checkbox>
            <w14:checked w14:val="1"/>
            <w14:checkedState w14:val="0052" w14:font="Wingdings 2"/>
            <w14:uncheckedState w14:val="2610" w14:font="MS Gothic"/>
          </w14:checkbox>
        </w:sdtPr>
        <w:sdtContent>
          <w:r w:rsidR="001B7003">
            <w:rPr>
              <w:rFonts w:ascii="Wingdings 2" w:hAnsi="Wingdings 2"/>
            </w:rPr>
            <w:t>R</w:t>
          </w:r>
        </w:sdtContent>
      </w:sdt>
      <w:r w:rsidR="00FD46B4" w:rsidRPr="00802143">
        <w:t xml:space="preserve"> </w:t>
      </w:r>
      <w:r w:rsidR="00E526BD">
        <w:t>Specific groups</w:t>
      </w:r>
      <w:r w:rsidR="0072189E">
        <w:t xml:space="preserve">: </w:t>
      </w:r>
      <w:sdt>
        <w:sdtPr>
          <w:id w:val="1315990939"/>
        </w:sdtPr>
        <w:sdtContent>
          <w:del w:id="66" w:author="Emiel van Miltenburg [2]" w:date="2023-10-20T11:35:00Z">
            <w:r w:rsidR="001B7003" w:rsidDel="000B158A">
              <w:delText xml:space="preserve">crowd-workers </w:delText>
            </w:r>
            <w:r w:rsidR="001B7003" w:rsidRPr="001B7003" w:rsidDel="000B158A">
              <w:delText>from English speaking countries</w:delText>
            </w:r>
            <w:r w:rsidR="001B7003" w:rsidDel="000B158A">
              <w:delText>,</w:delText>
            </w:r>
            <w:r w:rsidR="001B7003" w:rsidRPr="001B7003" w:rsidDel="000B158A">
              <w:delText xml:space="preserve"> including US, UK, Canada, NZ, Aus and Ireland</w:delText>
            </w:r>
          </w:del>
          <w:ins w:id="67" w:author="Emiel van Miltenburg [2]" w:date="2023-10-20T11:35:00Z">
            <w:r w:rsidR="000B158A">
              <w:t>PhD students working in the general area of Natural Language Pr</w:t>
            </w:r>
          </w:ins>
          <w:ins w:id="68" w:author="Emiel van Miltenburg [2]" w:date="2023-10-20T11:36:00Z">
            <w:r w:rsidR="000B158A">
              <w:t>ocessing</w:t>
            </w:r>
          </w:ins>
          <w:r w:rsidR="001B7003" w:rsidRPr="001B7003">
            <w:t>.</w:t>
          </w:r>
        </w:sdtContent>
      </w:sdt>
    </w:p>
    <w:p w14:paraId="40337AC8" w14:textId="77777777" w:rsidR="003C000F" w:rsidRPr="00802143" w:rsidRDefault="003C000F" w:rsidP="0060240D">
      <w:pPr>
        <w:spacing w:after="0" w:line="360" w:lineRule="auto"/>
      </w:pPr>
    </w:p>
    <w:p w14:paraId="7B1CEC57" w14:textId="74A2E693" w:rsidR="001C1D25" w:rsidRPr="00802143" w:rsidRDefault="002C32B2" w:rsidP="00E400C8">
      <w:pPr>
        <w:rPr>
          <w:b/>
        </w:rPr>
      </w:pPr>
      <w:r w:rsidRPr="00802143">
        <w:rPr>
          <w:b/>
        </w:rPr>
        <w:t>2.</w:t>
      </w:r>
      <w:r w:rsidR="002E25F0" w:rsidRPr="00802143">
        <w:rPr>
          <w:b/>
        </w:rPr>
        <w:t>2</w:t>
      </w:r>
      <w:r w:rsidR="001C617D" w:rsidRPr="00802143">
        <w:rPr>
          <w:b/>
        </w:rPr>
        <w:t xml:space="preserve"> Age category of the </w:t>
      </w:r>
      <w:r w:rsidR="001F3E53" w:rsidRPr="00802143">
        <w:rPr>
          <w:b/>
        </w:rPr>
        <w:t>participants</w:t>
      </w:r>
      <w:r w:rsidR="001C617D" w:rsidRPr="00802143">
        <w:rPr>
          <w:b/>
        </w:rPr>
        <w:t xml:space="preserve">: </w:t>
      </w:r>
    </w:p>
    <w:p w14:paraId="1FA3C1B0" w14:textId="43B7E452" w:rsidR="001C1D25" w:rsidRPr="00802143" w:rsidRDefault="00000000" w:rsidP="0060240D">
      <w:pPr>
        <w:spacing w:after="0"/>
      </w:pPr>
      <w:sdt>
        <w:sdtPr>
          <w:id w:val="-944388906"/>
          <w14:checkbox>
            <w14:checked w14:val="0"/>
            <w14:checkedState w14:val="0052" w14:font="Wingdings 2"/>
            <w14:uncheckedState w14:val="2610" w14:font="MS Gothic"/>
          </w14:checkbox>
        </w:sdtPr>
        <w:sdtContent>
          <w:r w:rsidR="00403809" w:rsidRPr="00802143">
            <w:rPr>
              <w:rFonts w:ascii="MS Gothic" w:eastAsia="MS Gothic" w:hAnsi="MS Gothic"/>
            </w:rPr>
            <w:t>☐</w:t>
          </w:r>
        </w:sdtContent>
      </w:sdt>
      <w:r w:rsidR="001C617D" w:rsidRPr="00802143">
        <w:t xml:space="preserve">  </w:t>
      </w:r>
      <w:r w:rsidR="00A64D9D" w:rsidRPr="00802143">
        <w:t>Younger</w:t>
      </w:r>
      <w:r w:rsidR="001F3E53" w:rsidRPr="00802143">
        <w:t xml:space="preserve"> than </w:t>
      </w:r>
      <w:r w:rsidR="001C617D" w:rsidRPr="00802143">
        <w:t xml:space="preserve">12 </w:t>
      </w:r>
      <w:r w:rsidR="002C32B2" w:rsidRPr="00802143">
        <w:t>y</w:t>
      </w:r>
      <w:r w:rsidR="001F3E53" w:rsidRPr="00802143">
        <w:t>ea</w:t>
      </w:r>
      <w:r w:rsidR="002C32B2" w:rsidRPr="00802143">
        <w:t>rs</w:t>
      </w:r>
      <w:r w:rsidR="001F3E53" w:rsidRPr="00802143">
        <w:t xml:space="preserve"> of age</w:t>
      </w:r>
    </w:p>
    <w:p w14:paraId="684A4EFB" w14:textId="289F89B7" w:rsidR="001C1D25" w:rsidRDefault="00000000" w:rsidP="0060240D">
      <w:pPr>
        <w:spacing w:after="0"/>
      </w:pPr>
      <w:sdt>
        <w:sdtPr>
          <w:id w:val="-910609560"/>
          <w14:checkbox>
            <w14:checked w14:val="0"/>
            <w14:checkedState w14:val="0052" w14:font="Wingdings 2"/>
            <w14:uncheckedState w14:val="2610" w14:font="MS Gothic"/>
          </w14:checkbox>
        </w:sdtPr>
        <w:sdtContent>
          <w:r w:rsidR="00403809" w:rsidRPr="00802143">
            <w:rPr>
              <w:rFonts w:ascii="MS Gothic" w:eastAsia="MS Gothic" w:hAnsi="MS Gothic"/>
            </w:rPr>
            <w:t>☐</w:t>
          </w:r>
        </w:sdtContent>
      </w:sdt>
      <w:r w:rsidR="001C1D25" w:rsidRPr="00802143">
        <w:t xml:space="preserve">  </w:t>
      </w:r>
      <w:r w:rsidR="00A64D9D" w:rsidRPr="00802143">
        <w:t>Older</w:t>
      </w:r>
      <w:r w:rsidR="001F3E53" w:rsidRPr="00802143">
        <w:t xml:space="preserve"> than </w:t>
      </w:r>
      <w:r w:rsidR="001C1D25" w:rsidRPr="00802143">
        <w:t>1</w:t>
      </w:r>
      <w:r w:rsidR="001F3E53" w:rsidRPr="00802143">
        <w:t>1 and younger than 16</w:t>
      </w:r>
      <w:r w:rsidR="001C617D" w:rsidRPr="00802143">
        <w:t xml:space="preserve"> </w:t>
      </w:r>
      <w:r w:rsidR="002C32B2" w:rsidRPr="00802143">
        <w:t>y</w:t>
      </w:r>
      <w:r w:rsidR="001F3E53" w:rsidRPr="00802143">
        <w:t>ears of age</w:t>
      </w:r>
    </w:p>
    <w:p w14:paraId="4207083C" w14:textId="1E9283B4" w:rsidR="00A111F3" w:rsidRDefault="00000000" w:rsidP="00A111F3">
      <w:pPr>
        <w:spacing w:after="0"/>
      </w:pPr>
      <w:sdt>
        <w:sdtPr>
          <w:id w:val="1339586691"/>
          <w14:checkbox>
            <w14:checked w14:val="0"/>
            <w14:checkedState w14:val="0052" w14:font="Wingdings 2"/>
            <w14:uncheckedState w14:val="2610" w14:font="MS Gothic"/>
          </w14:checkbox>
        </w:sdtPr>
        <w:sdtContent>
          <w:r w:rsidR="00A111F3" w:rsidRPr="00802143">
            <w:rPr>
              <w:rFonts w:ascii="MS Gothic" w:eastAsia="MS Gothic" w:hAnsi="MS Gothic"/>
            </w:rPr>
            <w:t>☐</w:t>
          </w:r>
        </w:sdtContent>
      </w:sdt>
      <w:r w:rsidR="00A111F3" w:rsidRPr="00802143">
        <w:t xml:space="preserve">  Older than 1</w:t>
      </w:r>
      <w:r w:rsidR="00A111F3">
        <w:t>5 and younger than 18</w:t>
      </w:r>
      <w:r w:rsidR="00A111F3" w:rsidRPr="00802143">
        <w:t xml:space="preserve"> years of age</w:t>
      </w:r>
    </w:p>
    <w:p w14:paraId="05C4EF6B" w14:textId="4CD0FB5D" w:rsidR="001C1D25" w:rsidRPr="00802143" w:rsidRDefault="00000000" w:rsidP="0060240D">
      <w:pPr>
        <w:spacing w:after="0"/>
      </w:pPr>
      <w:sdt>
        <w:sdtPr>
          <w:id w:val="-791903840"/>
          <w14:checkbox>
            <w14:checked w14:val="1"/>
            <w14:checkedState w14:val="0052" w14:font="Wingdings 2"/>
            <w14:uncheckedState w14:val="2610" w14:font="MS Gothic"/>
          </w14:checkbox>
        </w:sdtPr>
        <w:sdtContent>
          <w:r w:rsidR="002C7545">
            <w:rPr>
              <w:rFonts w:ascii="Wingdings 2" w:hAnsi="Wingdings 2"/>
            </w:rPr>
            <w:t>R</w:t>
          </w:r>
        </w:sdtContent>
      </w:sdt>
      <w:r w:rsidR="001C1D25" w:rsidRPr="00802143">
        <w:t xml:space="preserve"> </w:t>
      </w:r>
      <w:r w:rsidR="00A111F3">
        <w:t>18</w:t>
      </w:r>
      <w:r w:rsidR="001F3E53" w:rsidRPr="00802143">
        <w:t xml:space="preserve"> years </w:t>
      </w:r>
      <w:r w:rsidR="00C165F4">
        <w:t>and</w:t>
      </w:r>
      <w:r w:rsidR="001F3E53" w:rsidRPr="00802143">
        <w:t xml:space="preserve"> older</w:t>
      </w:r>
    </w:p>
    <w:p w14:paraId="6F21957D" w14:textId="77777777" w:rsidR="0060240D" w:rsidRPr="00802143" w:rsidRDefault="0060240D" w:rsidP="0060240D">
      <w:pPr>
        <w:spacing w:after="0"/>
      </w:pPr>
    </w:p>
    <w:p w14:paraId="31D19BD0" w14:textId="2A280CAD" w:rsidR="00F527A8" w:rsidRPr="00802143" w:rsidRDefault="00F527A8" w:rsidP="00F527A8">
      <w:pPr>
        <w:rPr>
          <w:b/>
        </w:rPr>
      </w:pPr>
      <w:r w:rsidRPr="00802143">
        <w:rPr>
          <w:b/>
        </w:rPr>
        <w:t>2.</w:t>
      </w:r>
      <w:r w:rsidR="001C104C" w:rsidRPr="00802143">
        <w:rPr>
          <w:b/>
        </w:rPr>
        <w:t>3</w:t>
      </w:r>
      <w:r w:rsidR="008C5896">
        <w:rPr>
          <w:b/>
        </w:rPr>
        <w:t>a</w:t>
      </w:r>
      <w:r w:rsidRPr="00802143">
        <w:rPr>
          <w:b/>
        </w:rPr>
        <w:t xml:space="preserve"> Method of recruitment </w:t>
      </w:r>
      <w:r w:rsidR="004520C7">
        <w:rPr>
          <w:b/>
        </w:rPr>
        <w:t>or selection of participants:</w:t>
      </w:r>
    </w:p>
    <w:tbl>
      <w:tblPr>
        <w:tblStyle w:val="TableGrid"/>
        <w:tblW w:w="11477" w:type="dxa"/>
        <w:tblLook w:val="04A0" w:firstRow="1" w:lastRow="0" w:firstColumn="1" w:lastColumn="0" w:noHBand="0" w:noVBand="1"/>
        <w:tblPrChange w:id="69" w:author="Emiel van Miltenburg [2]" w:date="2023-10-20T11:41:00Z">
          <w:tblPr>
            <w:tblStyle w:val="TableGrid"/>
            <w:tblW w:w="11023" w:type="dxa"/>
            <w:tblLook w:val="04A0" w:firstRow="1" w:lastRow="0" w:firstColumn="1" w:lastColumn="0" w:noHBand="0" w:noVBand="1"/>
          </w:tblPr>
        </w:tblPrChange>
      </w:tblPr>
      <w:tblGrid>
        <w:gridCol w:w="11477"/>
        <w:tblGridChange w:id="70">
          <w:tblGrid>
            <w:gridCol w:w="13569"/>
          </w:tblGrid>
        </w:tblGridChange>
      </w:tblGrid>
      <w:tr w:rsidR="00F527A8" w:rsidRPr="00802143" w14:paraId="4C174D4D" w14:textId="77777777" w:rsidTr="000B158A">
        <w:trPr>
          <w:trHeight w:val="490"/>
          <w:trPrChange w:id="71" w:author="Emiel van Miltenburg [2]" w:date="2023-10-20T11:41:00Z">
            <w:trPr>
              <w:trHeight w:val="490"/>
            </w:trPr>
          </w:trPrChange>
        </w:trPr>
        <w:tc>
          <w:tcPr>
            <w:tcW w:w="11477" w:type="dxa"/>
            <w:tcPrChange w:id="72" w:author="Emiel van Miltenburg [2]" w:date="2023-10-20T11:41:00Z">
              <w:tcPr>
                <w:tcW w:w="11023" w:type="dxa"/>
              </w:tcPr>
            </w:tcPrChange>
          </w:tcPr>
          <w:sdt>
            <w:sdtPr>
              <w:id w:val="358857751"/>
            </w:sdtPr>
            <w:sdtContent>
              <w:p w14:paraId="209653F8" w14:textId="694541DE" w:rsidR="000B158A" w:rsidRDefault="002C7545" w:rsidP="002E25F0">
                <w:pPr>
                  <w:rPr>
                    <w:ins w:id="73" w:author="Emiel van Miltenburg [2]" w:date="2023-10-20T11:41:00Z"/>
                  </w:rPr>
                </w:pPr>
                <w:r>
                  <w:t xml:space="preserve">Participants will be recruited </w:t>
                </w:r>
                <w:del w:id="74" w:author="Emiel van Miltenburg [2]" w:date="2023-10-20T11:36:00Z">
                  <w:r w:rsidDel="000B158A">
                    <w:delText>by posting our tasks on the MTurk website</w:delText>
                  </w:r>
                </w:del>
                <w:ins w:id="75" w:author="Emiel van Miltenburg [2]" w:date="2023-10-20T11:36:00Z">
                  <w:r w:rsidR="000B158A">
                    <w:t>through a partner institute</w:t>
                  </w:r>
                </w:ins>
                <w:r>
                  <w:t>. We will provide a fair compensation based on the local minimum wage, through a formula provided by the University of Aberdeen.</w:t>
                </w:r>
                <w:ins w:id="76" w:author="Emiel van Miltenburg [2]" w:date="2023-10-20T11:36:00Z">
                  <w:r w:rsidR="000B158A">
                    <w:t xml:space="preserve"> Because it is difficult to transfer mo</w:t>
                  </w:r>
                </w:ins>
                <w:ins w:id="77" w:author="Emiel van Miltenburg [2]" w:date="2023-10-20T11:37:00Z">
                  <w:r w:rsidR="000B158A">
                    <w:t xml:space="preserve">ney internationally, we will </w:t>
                  </w:r>
                </w:ins>
                <w:ins w:id="78" w:author="Emiel van Miltenburg [2]" w:date="2023-10-20T11:41:00Z">
                  <w:r w:rsidR="000B158A">
                    <w:t>purchase gift cards</w:t>
                  </w:r>
                </w:ins>
                <w:ins w:id="79" w:author="Emiel van Miltenburg [2]" w:date="2023-10-20T11:37:00Z">
                  <w:r w:rsidR="000B158A">
                    <w:t>.</w:t>
                  </w:r>
                </w:ins>
                <w:ins w:id="80" w:author="Emiel van Miltenburg [2]" w:date="2023-10-20T11:41:00Z">
                  <w:r w:rsidR="000B158A">
                    <w:t xml:space="preserve"> Here is our calculation.</w:t>
                  </w:r>
                </w:ins>
              </w:p>
              <w:p w14:paraId="4CB25451" w14:textId="2B5615FD" w:rsidR="00F527A8" w:rsidRDefault="00F527A8" w:rsidP="002E25F0">
                <w:pPr>
                  <w:rPr>
                    <w:ins w:id="81" w:author="Emiel van Miltenburg [2]" w:date="2023-10-20T11:41:00Z"/>
                  </w:rPr>
                </w:pPr>
              </w:p>
              <w:p w14:paraId="438F6140" w14:textId="77777777" w:rsidR="000B158A" w:rsidRDefault="000B158A" w:rsidP="000B158A">
                <w:pPr>
                  <w:rPr>
                    <w:ins w:id="82" w:author="Emiel van Miltenburg [2]" w:date="2023-10-20T11:41:00Z"/>
                    <w:rFonts w:ascii="Helvetica" w:hAnsi="Helvetica" w:cs="Times New Roman"/>
                    <w:sz w:val="18"/>
                    <w:szCs w:val="18"/>
                  </w:rPr>
                </w:pPr>
                <w:ins w:id="83" w:author="Emiel van Miltenburg [2]" w:date="2023-10-20T11:41:00Z">
                  <w:r>
                    <w:rPr>
                      <w:rFonts w:ascii="Helvetica" w:hAnsi="Helvetica"/>
                      <w:sz w:val="18"/>
                      <w:szCs w:val="18"/>
                    </w:rPr>
                    <w:t>Minimum wage (NL): 12.79 euros* </w:t>
                  </w:r>
                </w:ins>
              </w:p>
              <w:p w14:paraId="6E92A180" w14:textId="77777777" w:rsidR="000B158A" w:rsidRDefault="000B158A" w:rsidP="000B158A">
                <w:pPr>
                  <w:rPr>
                    <w:ins w:id="84" w:author="Emiel van Miltenburg [2]" w:date="2023-10-20T11:41:00Z"/>
                    <w:rFonts w:ascii="Helvetica" w:hAnsi="Helvetica"/>
                    <w:sz w:val="18"/>
                    <w:szCs w:val="18"/>
                  </w:rPr>
                </w:pPr>
                <w:ins w:id="85" w:author="Emiel van Miltenburg [2]" w:date="2023-10-20T11:41:00Z">
                  <w:r>
                    <w:rPr>
                      <w:rFonts w:ascii="Helvetica" w:hAnsi="Helvetica"/>
                      <w:sz w:val="18"/>
                      <w:szCs w:val="18"/>
                    </w:rPr>
                    <w:t>Minimum living wage (UK): 10.90 pounds = 12.62 euros**</w:t>
                  </w:r>
                </w:ins>
              </w:p>
              <w:p w14:paraId="0A4A8FC2" w14:textId="28BA8DE4" w:rsidR="000B158A" w:rsidRDefault="000B158A" w:rsidP="000B158A">
                <w:pPr>
                  <w:rPr>
                    <w:ins w:id="86" w:author="Emiel van Miltenburg [2]" w:date="2023-10-20T11:41:00Z"/>
                    <w:rFonts w:ascii="Helvetica" w:hAnsi="Helvetica"/>
                    <w:sz w:val="18"/>
                    <w:szCs w:val="18"/>
                  </w:rPr>
                </w:pPr>
                <w:proofErr w:type="gramStart"/>
                <w:ins w:id="87" w:author="Emiel van Miltenburg [2]" w:date="2023-10-20T11:41:00Z">
                  <w:r>
                    <w:rPr>
                      <w:rFonts w:ascii="Helvetica" w:hAnsi="Helvetica"/>
                      <w:sz w:val="18"/>
                      <w:szCs w:val="18"/>
                    </w:rPr>
                    <w:t>So</w:t>
                  </w:r>
                  <w:proofErr w:type="gramEnd"/>
                  <w:r>
                    <w:rPr>
                      <w:rFonts w:ascii="Helvetica" w:hAnsi="Helvetica"/>
                      <w:sz w:val="18"/>
                      <w:szCs w:val="18"/>
                    </w:rPr>
                    <w:t xml:space="preserve"> we will use the highest of the two (12,79) euros as the rate for our cost estimation.</w:t>
                  </w:r>
                </w:ins>
              </w:p>
              <w:p w14:paraId="06F25A7D" w14:textId="7B4CBF9D" w:rsidR="000B158A" w:rsidRDefault="000B158A" w:rsidP="000B158A">
                <w:pPr>
                  <w:rPr>
                    <w:ins w:id="88" w:author="Emiel van Miltenburg [2]" w:date="2023-10-20T11:41:00Z"/>
                    <w:rFonts w:ascii="Helvetica" w:hAnsi="Helvetica"/>
                    <w:sz w:val="18"/>
                    <w:szCs w:val="18"/>
                  </w:rPr>
                </w:pPr>
                <w:ins w:id="89" w:author="Emiel van Miltenburg [2]" w:date="2023-10-20T11:41:00Z">
                  <w:r>
                    <w:rPr>
                      <w:rFonts w:ascii="Helvetica" w:hAnsi="Helvetica"/>
                      <w:sz w:val="18"/>
                      <w:szCs w:val="18"/>
                    </w:rPr>
                    <w:t xml:space="preserve">Crude time estimation: with 300 items, rating 3 one-sentence definitions for fluency*** per minute, the task would take about 100 minutes. </w:t>
                  </w:r>
                  <w:proofErr w:type="gramStart"/>
                  <w:r>
                    <w:rPr>
                      <w:rFonts w:ascii="Helvetica" w:hAnsi="Helvetica"/>
                      <w:sz w:val="18"/>
                      <w:szCs w:val="18"/>
                    </w:rPr>
                    <w:t>So</w:t>
                  </w:r>
                  <w:proofErr w:type="gramEnd"/>
                  <w:r>
                    <w:rPr>
                      <w:rFonts w:ascii="Helvetica" w:hAnsi="Helvetica"/>
                      <w:sz w:val="18"/>
                      <w:szCs w:val="18"/>
                    </w:rPr>
                    <w:t xml:space="preserve"> two hours of work per person might be fair. Times two makes four hours. (We probably split this in 10 batches of 30 or something </w:t>
                  </w:r>
                  <w:proofErr w:type="gramStart"/>
                  <w:r>
                    <w:rPr>
                      <w:rFonts w:ascii="Helvetica" w:hAnsi="Helvetica"/>
                      <w:sz w:val="18"/>
                      <w:szCs w:val="18"/>
                    </w:rPr>
                    <w:t>similar to</w:t>
                  </w:r>
                  <w:proofErr w:type="gramEnd"/>
                  <w:r>
                    <w:rPr>
                      <w:rFonts w:ascii="Helvetica" w:hAnsi="Helvetica"/>
                      <w:sz w:val="18"/>
                      <w:szCs w:val="18"/>
                    </w:rPr>
                    <w:t xml:space="preserve"> make it easier to do this in between meetings etc.)</w:t>
                  </w:r>
                </w:ins>
              </w:p>
              <w:p w14:paraId="25F07E6A" w14:textId="5AE6E1E8" w:rsidR="000B158A" w:rsidRDefault="000B158A" w:rsidP="000B158A">
                <w:pPr>
                  <w:rPr>
                    <w:ins w:id="90" w:author="Emiel van Miltenburg [2]" w:date="2023-10-20T11:41:00Z"/>
                    <w:rFonts w:ascii="Helvetica" w:hAnsi="Helvetica"/>
                    <w:sz w:val="18"/>
                    <w:szCs w:val="18"/>
                  </w:rPr>
                </w:pPr>
                <w:ins w:id="91" w:author="Emiel van Miltenburg [2]" w:date="2023-10-20T11:41:00Z">
                  <w:r>
                    <w:rPr>
                      <w:rFonts w:ascii="Helvetica" w:hAnsi="Helvetica"/>
                      <w:sz w:val="18"/>
                      <w:szCs w:val="18"/>
                    </w:rPr>
                    <w:t>Total cost: 4 * 12.79 = 51.16 euros. If compensation is in the form of gift vouchers, I can imagine some vouchers can only be ordered for a multiple of 5 or 10 euros, in which case we would end up with two 30-euro vouchers, for a total of 60 euros.</w:t>
                  </w:r>
                </w:ins>
              </w:p>
              <w:p w14:paraId="10822B0F" w14:textId="33D81D78" w:rsidR="000B158A" w:rsidRDefault="000B158A" w:rsidP="000B158A">
                <w:pPr>
                  <w:rPr>
                    <w:ins w:id="92" w:author="Emiel van Miltenburg [2]" w:date="2023-10-20T11:41:00Z"/>
                    <w:rFonts w:ascii="Helvetica" w:hAnsi="Helvetica"/>
                    <w:sz w:val="18"/>
                    <w:szCs w:val="18"/>
                  </w:rPr>
                </w:pPr>
                <w:ins w:id="93" w:author="Emiel van Miltenburg [2]" w:date="2023-10-20T11:41:00Z">
                  <w:r>
                    <w:rPr>
                      <w:rFonts w:ascii="Helvetica" w:hAnsi="Helvetica"/>
                      <w:sz w:val="18"/>
                      <w:szCs w:val="18"/>
                    </w:rPr>
                    <w:t>* Based on a 36 hour work week, via </w:t>
                  </w:r>
                  <w:r>
                    <w:rPr>
                      <w:rFonts w:ascii="Helvetica" w:hAnsi="Helvetica"/>
                      <w:sz w:val="18"/>
                      <w:szCs w:val="18"/>
                    </w:rPr>
                    <w:fldChar w:fldCharType="begin"/>
                  </w:r>
                  <w:r>
                    <w:rPr>
                      <w:rFonts w:ascii="Helvetica" w:hAnsi="Helvetica"/>
                      <w:sz w:val="18"/>
                      <w:szCs w:val="18"/>
                    </w:rPr>
                    <w:instrText>HYPERLINK "https://www.rijksoverheid.nl/onderwerpen/minimumloon/bedragen-minimumloon/bedragen-minimumloon-2023"</w:instrText>
                  </w:r>
                  <w:r>
                    <w:rPr>
                      <w:rFonts w:ascii="Helvetica" w:hAnsi="Helvetica"/>
                      <w:sz w:val="18"/>
                      <w:szCs w:val="18"/>
                    </w:rPr>
                  </w:r>
                  <w:r>
                    <w:rPr>
                      <w:rFonts w:ascii="Helvetica" w:hAnsi="Helvetica"/>
                      <w:sz w:val="18"/>
                      <w:szCs w:val="18"/>
                    </w:rPr>
                    <w:fldChar w:fldCharType="separate"/>
                  </w:r>
                  <w:r>
                    <w:rPr>
                      <w:rStyle w:val="Hyperlink"/>
                      <w:rFonts w:ascii="Helvetica" w:hAnsi="Helvetica"/>
                      <w:sz w:val="18"/>
                      <w:szCs w:val="18"/>
                    </w:rPr>
                    <w:t>https://www.rijksoverheid.nl/onderwerpen/minimumloon/bedragen-minimumloon/bedragen-minimumloon-2023</w:t>
                  </w:r>
                  <w:r>
                    <w:rPr>
                      <w:rFonts w:ascii="Helvetica" w:hAnsi="Helvetica"/>
                      <w:sz w:val="18"/>
                      <w:szCs w:val="18"/>
                    </w:rPr>
                    <w:fldChar w:fldCharType="end"/>
                  </w:r>
                </w:ins>
              </w:p>
              <w:p w14:paraId="4F686125" w14:textId="0EDE3A0A" w:rsidR="000B158A" w:rsidRDefault="000B158A" w:rsidP="000B158A">
                <w:pPr>
                  <w:rPr>
                    <w:ins w:id="94" w:author="Emiel van Miltenburg [2]" w:date="2023-10-20T11:41:00Z"/>
                    <w:rFonts w:ascii="Helvetica" w:hAnsi="Helvetica"/>
                    <w:sz w:val="18"/>
                    <w:szCs w:val="18"/>
                  </w:rPr>
                </w:pPr>
                <w:ins w:id="95" w:author="Emiel van Miltenburg [2]" w:date="2023-10-20T11:41:00Z">
                  <w:r>
                    <w:rPr>
                      <w:rFonts w:ascii="Helvetica" w:hAnsi="Helvetica"/>
                      <w:sz w:val="18"/>
                      <w:szCs w:val="18"/>
                    </w:rPr>
                    <w:t>** Conversion via </w:t>
                  </w:r>
                  <w:r>
                    <w:rPr>
                      <w:rFonts w:ascii="Helvetica" w:hAnsi="Helvetica"/>
                      <w:sz w:val="18"/>
                      <w:szCs w:val="18"/>
                    </w:rPr>
                    <w:fldChar w:fldCharType="begin"/>
                  </w:r>
                  <w:r>
                    <w:rPr>
                      <w:rFonts w:ascii="Helvetica" w:hAnsi="Helvetica"/>
                      <w:sz w:val="18"/>
                      <w:szCs w:val="18"/>
                    </w:rPr>
                    <w:instrText>HYPERLINK "http://oanda.com/"</w:instrText>
                  </w:r>
                  <w:r>
                    <w:rPr>
                      <w:rFonts w:ascii="Helvetica" w:hAnsi="Helvetica"/>
                      <w:sz w:val="18"/>
                      <w:szCs w:val="18"/>
                    </w:rPr>
                  </w:r>
                  <w:r>
                    <w:rPr>
                      <w:rFonts w:ascii="Helvetica" w:hAnsi="Helvetica"/>
                      <w:sz w:val="18"/>
                      <w:szCs w:val="18"/>
                    </w:rPr>
                    <w:fldChar w:fldCharType="separate"/>
                  </w:r>
                  <w:r>
                    <w:rPr>
                      <w:rStyle w:val="Hyperlink"/>
                      <w:rFonts w:ascii="Helvetica" w:hAnsi="Helvetica"/>
                      <w:sz w:val="18"/>
                      <w:szCs w:val="18"/>
                    </w:rPr>
                    <w:t>Oanda.com</w:t>
                  </w:r>
                  <w:r>
                    <w:rPr>
                      <w:rFonts w:ascii="Helvetica" w:hAnsi="Helvetica"/>
                      <w:sz w:val="18"/>
                      <w:szCs w:val="18"/>
                    </w:rPr>
                    <w:fldChar w:fldCharType="end"/>
                  </w:r>
                  <w:r>
                    <w:rPr>
                      <w:rFonts w:ascii="Helvetica" w:hAnsi="Helvetica"/>
                      <w:sz w:val="18"/>
                      <w:szCs w:val="18"/>
                    </w:rPr>
                    <w:t>, 13 October 2023</w:t>
                  </w:r>
                </w:ins>
              </w:p>
              <w:p w14:paraId="5CCB8B3B" w14:textId="0AAB3E78" w:rsidR="000B158A" w:rsidRPr="000B158A" w:rsidRDefault="000B158A">
                <w:pPr>
                  <w:spacing w:after="200" w:line="276" w:lineRule="auto"/>
                  <w:rPr>
                    <w:rFonts w:ascii="Helvetica" w:hAnsi="Helvetica"/>
                    <w:sz w:val="18"/>
                    <w:szCs w:val="18"/>
                    <w:rPrChange w:id="96" w:author="Emiel van Miltenburg [2]" w:date="2023-10-20T11:42:00Z">
                      <w:rPr/>
                    </w:rPrChange>
                  </w:rPr>
                  <w:pPrChange w:id="97" w:author="Emiel van Miltenburg [2]" w:date="2023-10-20T11:42:00Z">
                    <w:pPr/>
                  </w:pPrChange>
                </w:pPr>
                <w:ins w:id="98" w:author="Emiel van Miltenburg [2]" w:date="2023-10-20T11:41:00Z">
                  <w:r>
                    <w:rPr>
                      <w:rFonts w:ascii="Helvetica" w:hAnsi="Helvetica"/>
                      <w:sz w:val="18"/>
                      <w:szCs w:val="18"/>
                    </w:rPr>
                    <w:t xml:space="preserve">*** We </w:t>
                  </w:r>
                  <w:proofErr w:type="gramStart"/>
                  <w:r>
                    <w:rPr>
                      <w:rFonts w:ascii="Helvetica" w:hAnsi="Helvetica"/>
                      <w:sz w:val="18"/>
                      <w:szCs w:val="18"/>
                    </w:rPr>
                    <w:t>make the assumption</w:t>
                  </w:r>
                  <w:proofErr w:type="gramEnd"/>
                  <w:r>
                    <w:rPr>
                      <w:rFonts w:ascii="Helvetica" w:hAnsi="Helvetica"/>
                      <w:sz w:val="18"/>
                      <w:szCs w:val="18"/>
                    </w:rPr>
                    <w:t xml:space="preserve"> that fluency does not involve judging correctness </w:t>
                  </w:r>
                  <w:proofErr w:type="spellStart"/>
                  <w:r>
                    <w:rPr>
                      <w:rFonts w:ascii="Helvetica" w:hAnsi="Helvetica"/>
                      <w:sz w:val="18"/>
                      <w:szCs w:val="18"/>
                    </w:rPr>
                    <w:t>etc</w:t>
                  </w:r>
                  <w:proofErr w:type="spellEnd"/>
                  <w:r>
                    <w:rPr>
                      <w:rFonts w:ascii="Helvetica" w:hAnsi="Helvetica"/>
                      <w:sz w:val="18"/>
                      <w:szCs w:val="18"/>
                    </w:rPr>
                    <w:t>, which might take more time. It’s just looking at the text at a superficial level.</w:t>
                  </w:r>
                </w:ins>
              </w:p>
            </w:sdtContent>
          </w:sdt>
          <w:p w14:paraId="3841B707" w14:textId="77777777" w:rsidR="00F527A8" w:rsidRPr="00802143" w:rsidRDefault="00F527A8" w:rsidP="002E25F0"/>
        </w:tc>
      </w:tr>
    </w:tbl>
    <w:p w14:paraId="0787228B" w14:textId="5B241DC0" w:rsidR="000460F3" w:rsidRDefault="000460F3" w:rsidP="0060240D">
      <w:pPr>
        <w:spacing w:after="0"/>
        <w:rPr>
          <w:b/>
        </w:rPr>
      </w:pPr>
    </w:p>
    <w:p w14:paraId="0A3042A7" w14:textId="29F7261B" w:rsidR="00F46823" w:rsidRDefault="008C5896" w:rsidP="008C5896">
      <w:pPr>
        <w:rPr>
          <w:b/>
        </w:rPr>
      </w:pPr>
      <w:r w:rsidRPr="0072189E">
        <w:rPr>
          <w:b/>
        </w:rPr>
        <w:t xml:space="preserve">2.3b </w:t>
      </w:r>
      <w:r w:rsidR="00F46823" w:rsidRPr="00F46823">
        <w:rPr>
          <w:b/>
        </w:rPr>
        <w:t>State the organization where the recruitment of participant</w:t>
      </w:r>
      <w:r w:rsidR="003C4855">
        <w:rPr>
          <w:b/>
        </w:rPr>
        <w:t>s</w:t>
      </w:r>
      <w:r w:rsidR="00F46823" w:rsidRPr="00F46823">
        <w:rPr>
          <w:b/>
        </w:rPr>
        <w:t xml:space="preserve"> will take place</w:t>
      </w:r>
      <w:r w:rsidR="004801F3">
        <w:rPr>
          <w:b/>
        </w:rPr>
        <w:t>:</w:t>
      </w:r>
    </w:p>
    <w:p w14:paraId="2B86CFC3" w14:textId="79C90AEF" w:rsidR="008C5896" w:rsidRPr="00802143" w:rsidRDefault="00000000" w:rsidP="008C5896">
      <w:pPr>
        <w:spacing w:after="0"/>
      </w:pPr>
      <w:sdt>
        <w:sdtPr>
          <w:id w:val="320004416"/>
          <w14:checkbox>
            <w14:checked w14:val="0"/>
            <w14:checkedState w14:val="0052" w14:font="Wingdings 2"/>
            <w14:uncheckedState w14:val="2610" w14:font="MS Gothic"/>
          </w14:checkbox>
        </w:sdtPr>
        <w:sdtContent>
          <w:r w:rsidR="008C5896" w:rsidRPr="00802143">
            <w:rPr>
              <w:rFonts w:ascii="MS Gothic" w:eastAsia="MS Gothic" w:hAnsi="MS Gothic"/>
            </w:rPr>
            <w:t>☐</w:t>
          </w:r>
        </w:sdtContent>
      </w:sdt>
      <w:r w:rsidR="008C5896" w:rsidRPr="00802143">
        <w:t xml:space="preserve">  </w:t>
      </w:r>
      <w:r w:rsidR="008C5896">
        <w:t>Tilburg University</w:t>
      </w:r>
    </w:p>
    <w:p w14:paraId="6DDD4274" w14:textId="58631573" w:rsidR="008C5896" w:rsidRDefault="00000000" w:rsidP="008C5896">
      <w:pPr>
        <w:spacing w:after="0"/>
      </w:pPr>
      <w:sdt>
        <w:sdtPr>
          <w:id w:val="-960953698"/>
          <w14:checkbox>
            <w14:checked w14:val="1"/>
            <w14:checkedState w14:val="0052" w14:font="Wingdings 2"/>
            <w14:uncheckedState w14:val="2610" w14:font="MS Gothic"/>
          </w14:checkbox>
        </w:sdtPr>
        <w:sdtContent>
          <w:r w:rsidR="002C7545">
            <w:rPr>
              <w:rFonts w:ascii="Wingdings 2" w:hAnsi="Wingdings 2"/>
            </w:rPr>
            <w:t>R</w:t>
          </w:r>
        </w:sdtContent>
      </w:sdt>
      <w:r w:rsidR="008C5896" w:rsidRPr="00802143">
        <w:t xml:space="preserve">  </w:t>
      </w:r>
      <w:r w:rsidR="008C5896">
        <w:t xml:space="preserve">Other, namely: </w:t>
      </w:r>
      <w:sdt>
        <w:sdtPr>
          <w:id w:val="745456179"/>
        </w:sdtPr>
        <w:sdtContent>
          <w:del w:id="99" w:author="Emiel van Miltenburg [2]" w:date="2023-10-20T11:38:00Z">
            <w:r w:rsidR="002C7545" w:rsidDel="000B158A">
              <w:delText>Mechanical Turk through the account of the University of Aberdeen (due to financial reasons).</w:delText>
            </w:r>
          </w:del>
          <w:ins w:id="100" w:author="Emiel van Miltenburg [2]" w:date="2023-10-20T11:38:00Z">
            <w:r w:rsidR="000B158A">
              <w:t>A partner university in our project, likely Aberdeen or Dublin City University.</w:t>
            </w:r>
          </w:ins>
        </w:sdtContent>
      </w:sdt>
    </w:p>
    <w:p w14:paraId="24B6B218" w14:textId="1E3F7117" w:rsidR="00F46823" w:rsidRDefault="00000000" w:rsidP="0060240D">
      <w:pPr>
        <w:spacing w:after="0"/>
      </w:pPr>
      <w:sdt>
        <w:sdtPr>
          <w:id w:val="-1144112919"/>
          <w14:checkbox>
            <w14:checked w14:val="0"/>
            <w14:checkedState w14:val="0052" w14:font="Wingdings 2"/>
            <w14:uncheckedState w14:val="2610" w14:font="MS Gothic"/>
          </w14:checkbox>
        </w:sdtPr>
        <w:sdtContent>
          <w:r w:rsidR="008C5896" w:rsidRPr="00802143">
            <w:rPr>
              <w:rFonts w:ascii="MS Gothic" w:eastAsia="MS Gothic" w:hAnsi="MS Gothic"/>
            </w:rPr>
            <w:t>☐</w:t>
          </w:r>
        </w:sdtContent>
      </w:sdt>
      <w:r w:rsidR="008C5896" w:rsidRPr="0072189E">
        <w:t xml:space="preserve">  Not applicable because</w:t>
      </w:r>
      <w:r w:rsidR="008C5896">
        <w:t xml:space="preserve">: </w:t>
      </w:r>
      <w:sdt>
        <w:sdtPr>
          <w:id w:val="-1122457228"/>
          <w:showingPlcHdr/>
        </w:sdtPr>
        <w:sdtContent>
          <w:r w:rsidR="0072189E" w:rsidRPr="00FC5C56">
            <w:rPr>
              <w:rStyle w:val="PlaceholderText"/>
              <w:highlight w:val="lightGray"/>
            </w:rPr>
            <w:t>Click here to enter text.</w:t>
          </w:r>
        </w:sdtContent>
      </w:sdt>
    </w:p>
    <w:p w14:paraId="12DB002E" w14:textId="77777777" w:rsidR="008C5896" w:rsidRPr="008C5896" w:rsidRDefault="008C5896" w:rsidP="0060240D">
      <w:pPr>
        <w:spacing w:after="0"/>
      </w:pPr>
    </w:p>
    <w:p w14:paraId="4D0417F3" w14:textId="1BDF9479" w:rsidR="002E2F0C" w:rsidRPr="00802143" w:rsidRDefault="0031297D" w:rsidP="0060240D">
      <w:pPr>
        <w:spacing w:after="0"/>
        <w:rPr>
          <w:b/>
        </w:rPr>
      </w:pPr>
      <w:r w:rsidRPr="00802143">
        <w:rPr>
          <w:b/>
        </w:rPr>
        <w:t>2.</w:t>
      </w:r>
      <w:r w:rsidR="006B2FD0">
        <w:rPr>
          <w:b/>
        </w:rPr>
        <w:t>4</w:t>
      </w:r>
      <w:r w:rsidR="001C617D" w:rsidRPr="00802143">
        <w:rPr>
          <w:b/>
        </w:rPr>
        <w:t xml:space="preserve"> Reward for participation (</w:t>
      </w:r>
      <w:r w:rsidR="00680B69" w:rsidRPr="00802143">
        <w:rPr>
          <w:b/>
        </w:rPr>
        <w:t>multiple answers are possible</w:t>
      </w:r>
      <w:r w:rsidR="001C617D" w:rsidRPr="00802143">
        <w:rPr>
          <w:b/>
        </w:rPr>
        <w:t>)</w:t>
      </w:r>
      <w:r w:rsidRPr="00802143">
        <w:rPr>
          <w:b/>
        </w:rPr>
        <w:t>:</w:t>
      </w:r>
    </w:p>
    <w:p w14:paraId="31179EBE" w14:textId="4DA7B896" w:rsidR="002E2F0C" w:rsidRPr="00802143" w:rsidRDefault="00000000" w:rsidP="0060240D">
      <w:pPr>
        <w:spacing w:after="0"/>
      </w:pPr>
      <w:sdt>
        <w:sdtPr>
          <w:id w:val="2111160886"/>
          <w14:checkbox>
            <w14:checked w14:val="0"/>
            <w14:checkedState w14:val="0052" w14:font="Wingdings 2"/>
            <w14:uncheckedState w14:val="2610" w14:font="MS Gothic"/>
          </w14:checkbox>
        </w:sdtPr>
        <w:sdtContent>
          <w:r w:rsidR="00F527A8" w:rsidRPr="00802143">
            <w:rPr>
              <w:rFonts w:ascii="MS Gothic" w:eastAsia="MS Gothic" w:hAnsi="MS Gothic"/>
            </w:rPr>
            <w:t>☐</w:t>
          </w:r>
        </w:sdtContent>
      </w:sdt>
      <w:r w:rsidR="00853ACF" w:rsidRPr="00802143">
        <w:t xml:space="preserve"> </w:t>
      </w:r>
      <w:r w:rsidR="001C617D" w:rsidRPr="00802143">
        <w:t>None</w:t>
      </w:r>
    </w:p>
    <w:p w14:paraId="7231B437" w14:textId="002E443A" w:rsidR="00853ACF" w:rsidRPr="00802143" w:rsidRDefault="00000000" w:rsidP="0060240D">
      <w:pPr>
        <w:spacing w:after="0"/>
      </w:pPr>
      <w:sdt>
        <w:sdtPr>
          <w:id w:val="1914590154"/>
          <w14:checkbox>
            <w14:checked w14:val="0"/>
            <w14:checkedState w14:val="0052" w14:font="Wingdings 2"/>
            <w14:uncheckedState w14:val="2610" w14:font="MS Gothic"/>
          </w14:checkbox>
        </w:sdtPr>
        <w:sdtContent>
          <w:r w:rsidR="00F527A8" w:rsidRPr="00802143">
            <w:rPr>
              <w:rFonts w:ascii="MS Gothic" w:eastAsia="MS Gothic" w:hAnsi="MS Gothic"/>
            </w:rPr>
            <w:t>☐</w:t>
          </w:r>
        </w:sdtContent>
      </w:sdt>
      <w:r w:rsidR="00853ACF" w:rsidRPr="00802143">
        <w:t xml:space="preserve"> </w:t>
      </w:r>
      <w:r w:rsidR="001C617D" w:rsidRPr="00802143">
        <w:t xml:space="preserve">Reimbursement of </w:t>
      </w:r>
      <w:r w:rsidR="005B37B1">
        <w:t>(</w:t>
      </w:r>
      <w:r w:rsidR="001C617D" w:rsidRPr="00802143">
        <w:t>travel</w:t>
      </w:r>
      <w:r w:rsidR="005B37B1">
        <w:t>)</w:t>
      </w:r>
      <w:r w:rsidR="001C617D" w:rsidRPr="00802143">
        <w:t xml:space="preserve"> expenses</w:t>
      </w:r>
    </w:p>
    <w:p w14:paraId="77DB8FF9" w14:textId="58FA4526" w:rsidR="001F6E04" w:rsidRPr="00802143" w:rsidRDefault="00000000" w:rsidP="0060240D">
      <w:pPr>
        <w:spacing w:after="0"/>
      </w:pPr>
      <w:sdt>
        <w:sdtPr>
          <w:id w:val="1594364627"/>
          <w14:checkbox>
            <w14:checked w14:val="0"/>
            <w14:checkedState w14:val="0052" w14:font="Wingdings 2"/>
            <w14:uncheckedState w14:val="2610" w14:font="MS Gothic"/>
          </w14:checkbox>
        </w:sdtPr>
        <w:sdtContent>
          <w:r w:rsidR="00F527A8" w:rsidRPr="00802143">
            <w:rPr>
              <w:rFonts w:ascii="MS Gothic" w:eastAsia="MS Gothic" w:hAnsi="MS Gothic"/>
            </w:rPr>
            <w:t>☐</w:t>
          </w:r>
        </w:sdtContent>
      </w:sdt>
      <w:r w:rsidR="001F6E04" w:rsidRPr="00802143">
        <w:t xml:space="preserve"> </w:t>
      </w:r>
      <w:r w:rsidR="001C617D" w:rsidRPr="00802143">
        <w:t>Course credit</w:t>
      </w:r>
    </w:p>
    <w:p w14:paraId="5F247FBF" w14:textId="02D195D8" w:rsidR="00F527A8" w:rsidRPr="00802143" w:rsidRDefault="00000000" w:rsidP="0060240D">
      <w:pPr>
        <w:spacing w:after="0"/>
      </w:pPr>
      <w:sdt>
        <w:sdtPr>
          <w:id w:val="747311897"/>
          <w14:checkbox>
            <w14:checked w14:val="1"/>
            <w14:checkedState w14:val="0052" w14:font="Wingdings 2"/>
            <w14:uncheckedState w14:val="2610" w14:font="MS Gothic"/>
          </w14:checkbox>
        </w:sdtPr>
        <w:sdtContent>
          <w:r w:rsidR="002C7545">
            <w:rPr>
              <w:rFonts w:ascii="Wingdings 2" w:hAnsi="Wingdings 2"/>
            </w:rPr>
            <w:t>R</w:t>
          </w:r>
        </w:sdtContent>
      </w:sdt>
      <w:r w:rsidR="00F527A8" w:rsidRPr="00802143">
        <w:t xml:space="preserve"> Financial reward, </w:t>
      </w:r>
      <w:proofErr w:type="gramStart"/>
      <w:r w:rsidR="00F527A8" w:rsidRPr="00802143">
        <w:t>i.e.</w:t>
      </w:r>
      <w:proofErr w:type="gramEnd"/>
      <w:r w:rsidR="00F527A8" w:rsidRPr="00802143">
        <w:t xml:space="preserve"> </w:t>
      </w:r>
      <w:customXmlDelRangeStart w:id="101" w:author="Emiel van Miltenburg [2]" w:date="2023-10-20T11:40:00Z"/>
      <w:sdt>
        <w:sdtPr>
          <w:id w:val="1904565161"/>
        </w:sdtPr>
        <w:sdtContent>
          <w:customXmlDelRangeEnd w:id="101"/>
          <w:r w:rsidR="002C7545">
            <w:t>At or above local minimum wage</w:t>
          </w:r>
          <w:ins w:id="102" w:author="Emiel van Miltenburg [2]" w:date="2023-10-20T11:40:00Z">
            <w:r w:rsidR="000B158A">
              <w:t>: a 30 euro gift voucher for roughly 2 hours of work.</w:t>
            </w:r>
          </w:ins>
          <w:del w:id="103" w:author="Emiel van Miltenburg [2]" w:date="2023-10-20T11:40:00Z">
            <w:r w:rsidR="002C7545" w:rsidDel="000B158A">
              <w:delText>. See above (2.3a)</w:delText>
            </w:r>
          </w:del>
          <w:customXmlDelRangeStart w:id="104" w:author="Emiel van Miltenburg [2]" w:date="2023-10-20T11:40:00Z"/>
        </w:sdtContent>
      </w:sdt>
      <w:customXmlDelRangeEnd w:id="104"/>
      <w:del w:id="105" w:author="Emiel van Miltenburg [2]" w:date="2023-10-20T11:40:00Z">
        <w:r w:rsidR="0072189E" w:rsidRPr="00802143" w:rsidDel="000B158A">
          <w:delText xml:space="preserve"> </w:delText>
        </w:r>
        <w:r w:rsidR="00F527A8" w:rsidRPr="00802143" w:rsidDel="000B158A">
          <w:delText>€/hours</w:delText>
        </w:r>
      </w:del>
    </w:p>
    <w:p w14:paraId="3D2F362C" w14:textId="14A623A8" w:rsidR="00853ACF" w:rsidRPr="00802143" w:rsidRDefault="00000000" w:rsidP="0060240D">
      <w:pPr>
        <w:spacing w:after="0"/>
      </w:pPr>
      <w:sdt>
        <w:sdtPr>
          <w:id w:val="1002705206"/>
          <w14:checkbox>
            <w14:checked w14:val="0"/>
            <w14:checkedState w14:val="0052" w14:font="Wingdings 2"/>
            <w14:uncheckedState w14:val="2610" w14:font="MS Gothic"/>
          </w14:checkbox>
        </w:sdtPr>
        <w:sdtContent>
          <w:r w:rsidR="00F527A8" w:rsidRPr="00802143">
            <w:rPr>
              <w:rFonts w:ascii="MS Gothic" w:eastAsia="MS Gothic" w:hAnsi="MS Gothic"/>
            </w:rPr>
            <w:t>☐</w:t>
          </w:r>
        </w:sdtContent>
      </w:sdt>
      <w:r w:rsidR="00853ACF" w:rsidRPr="00802143">
        <w:t xml:space="preserve"> </w:t>
      </w:r>
      <w:r w:rsidR="00F527A8" w:rsidRPr="00802143">
        <w:t>Other, namely</w:t>
      </w:r>
      <w:r w:rsidR="0072189E">
        <w:t>:</w:t>
      </w:r>
      <w:r w:rsidR="00F527A8" w:rsidRPr="00802143">
        <w:t xml:space="preserve"> </w:t>
      </w:r>
      <w:sdt>
        <w:sdtPr>
          <w:id w:val="-620915184"/>
          <w:showingPlcHdr/>
        </w:sdtPr>
        <w:sdtContent>
          <w:r w:rsidR="0072189E" w:rsidRPr="00FC5C56">
            <w:rPr>
              <w:rStyle w:val="PlaceholderText"/>
              <w:highlight w:val="lightGray"/>
            </w:rPr>
            <w:t>Click here to enter text.</w:t>
          </w:r>
        </w:sdtContent>
      </w:sdt>
    </w:p>
    <w:p w14:paraId="4F14B0AD" w14:textId="77777777" w:rsidR="007D710F" w:rsidRDefault="007D710F" w:rsidP="001C1D25">
      <w:pPr>
        <w:rPr>
          <w:b/>
        </w:rPr>
      </w:pPr>
    </w:p>
    <w:p w14:paraId="037BDD1F" w14:textId="3F4BF0A1" w:rsidR="004B0D48" w:rsidRPr="00802143" w:rsidRDefault="0031297D" w:rsidP="001C1D25">
      <w:pPr>
        <w:rPr>
          <w:b/>
        </w:rPr>
      </w:pPr>
      <w:r w:rsidRPr="00802143">
        <w:rPr>
          <w:b/>
        </w:rPr>
        <w:t>2.</w:t>
      </w:r>
      <w:r w:rsidR="006B2FD0">
        <w:rPr>
          <w:b/>
        </w:rPr>
        <w:t>5</w:t>
      </w:r>
      <w:r w:rsidR="00852278" w:rsidRPr="00802143">
        <w:rPr>
          <w:b/>
        </w:rPr>
        <w:t xml:space="preserve"> Describe in detail the expected burden</w:t>
      </w:r>
      <w:r w:rsidR="00741946" w:rsidRPr="00802143">
        <w:rPr>
          <w:b/>
        </w:rPr>
        <w:t xml:space="preserve"> and/or potential negative consequences</w:t>
      </w:r>
      <w:r w:rsidR="00852278" w:rsidRPr="00802143">
        <w:rPr>
          <w:b/>
        </w:rPr>
        <w:t xml:space="preserve"> for the participants with respect to time, mental</w:t>
      </w:r>
      <w:r w:rsidR="005B37B1">
        <w:rPr>
          <w:b/>
        </w:rPr>
        <w:t>,</w:t>
      </w:r>
      <w:r w:rsidR="00852278" w:rsidRPr="00802143">
        <w:rPr>
          <w:b/>
        </w:rPr>
        <w:t xml:space="preserve"> and</w:t>
      </w:r>
      <w:r w:rsidR="004520C7">
        <w:rPr>
          <w:b/>
        </w:rPr>
        <w:t>/or</w:t>
      </w:r>
      <w:r w:rsidR="00852278" w:rsidRPr="00802143">
        <w:rPr>
          <w:b/>
        </w:rPr>
        <w:t xml:space="preserve"> physical burden</w:t>
      </w:r>
      <w:r w:rsidRPr="00802143">
        <w:rPr>
          <w:b/>
        </w:rPr>
        <w:t>.</w:t>
      </w:r>
      <w:r w:rsidR="0072189E">
        <w:rPr>
          <w:b/>
        </w:rPr>
        <w:t xml:space="preserve"> </w:t>
      </w:r>
      <w:r w:rsidR="00B76932">
        <w:rPr>
          <w:b/>
        </w:rPr>
        <w:t>Pay special attention to any kind of ‘deception’.</w:t>
      </w:r>
      <w:r w:rsidR="0001237D">
        <w:rPr>
          <w:b/>
        </w:rPr>
        <w:t xml:space="preserve"> </w:t>
      </w:r>
    </w:p>
    <w:tbl>
      <w:tblPr>
        <w:tblStyle w:val="TableGrid"/>
        <w:tblW w:w="10985" w:type="dxa"/>
        <w:tblLook w:val="04A0" w:firstRow="1" w:lastRow="0" w:firstColumn="1" w:lastColumn="0" w:noHBand="0" w:noVBand="1"/>
      </w:tblPr>
      <w:tblGrid>
        <w:gridCol w:w="10985"/>
      </w:tblGrid>
      <w:tr w:rsidR="004B0D48" w:rsidRPr="00B76932" w14:paraId="3C6580AC" w14:textId="77777777" w:rsidTr="00B5570D">
        <w:trPr>
          <w:trHeight w:val="625"/>
        </w:trPr>
        <w:tc>
          <w:tcPr>
            <w:tcW w:w="10985" w:type="dxa"/>
          </w:tcPr>
          <w:p w14:paraId="41DE9B4B" w14:textId="0BC40E95" w:rsidR="004B0D48" w:rsidRPr="00802143" w:rsidRDefault="00000000" w:rsidP="0060240D">
            <w:sdt>
              <w:sdtPr>
                <w:id w:val="-1989924956"/>
              </w:sdtPr>
              <w:sdtContent>
                <w:r w:rsidR="002C7545">
                  <w:t xml:space="preserve">No deception takes place. The task might be a bit boring/tedious to participants, but otherwise without any negative consequences. It’s just a task where participants rate the </w:t>
                </w:r>
                <w:del w:id="106" w:author="Emiel van Miltenburg [2]" w:date="2023-10-20T11:43:00Z">
                  <w:r w:rsidR="002C7545" w:rsidDel="000B158A">
                    <w:delText xml:space="preserve">quality </w:delText>
                  </w:r>
                </w:del>
                <w:ins w:id="107" w:author="Emiel van Miltenburg [2]" w:date="2023-10-20T11:43:00Z">
                  <w:r w:rsidR="000B158A">
                    <w:t xml:space="preserve">fluency </w:t>
                  </w:r>
                </w:ins>
                <w:r w:rsidR="002C7545">
                  <w:t xml:space="preserve">of </w:t>
                </w:r>
                <w:del w:id="108" w:author="Emiel van Miltenburg [2]" w:date="2023-10-20T11:43:00Z">
                  <w:r w:rsidR="002C7545" w:rsidDel="000B158A">
                    <w:delText>summaries of sports events.</w:delText>
                  </w:r>
                </w:del>
                <w:ins w:id="109" w:author="Emiel van Miltenburg [2]" w:date="2023-10-20T11:43:00Z">
                  <w:r w:rsidR="000B158A">
                    <w:t>definitions.</w:t>
                  </w:r>
                </w:ins>
              </w:sdtContent>
            </w:sdt>
          </w:p>
          <w:p w14:paraId="13F86C75" w14:textId="11F6863A" w:rsidR="0060240D" w:rsidRPr="0072189E" w:rsidRDefault="0060240D">
            <w:pPr>
              <w:rPr>
                <w:lang w:val="en-GB"/>
              </w:rPr>
            </w:pPr>
          </w:p>
        </w:tc>
      </w:tr>
    </w:tbl>
    <w:p w14:paraId="15DA8228" w14:textId="77777777" w:rsidR="006B2FD0" w:rsidRPr="0072189E" w:rsidRDefault="006B2FD0" w:rsidP="004B0D48">
      <w:pPr>
        <w:rPr>
          <w:b/>
          <w:lang w:val="en-GB"/>
        </w:rPr>
      </w:pPr>
    </w:p>
    <w:p w14:paraId="382970C0" w14:textId="0ECC7DD7" w:rsidR="004B0D48" w:rsidRPr="00C236FB" w:rsidRDefault="0031297D" w:rsidP="004B0D48">
      <w:pPr>
        <w:rPr>
          <w:b/>
        </w:rPr>
      </w:pPr>
      <w:r w:rsidRPr="00C236FB">
        <w:rPr>
          <w:b/>
        </w:rPr>
        <w:t>2.</w:t>
      </w:r>
      <w:r w:rsidR="006B2FD0" w:rsidRPr="00C236FB">
        <w:rPr>
          <w:b/>
        </w:rPr>
        <w:t>6</w:t>
      </w:r>
      <w:r w:rsidR="00852278" w:rsidRPr="00C236FB">
        <w:rPr>
          <w:b/>
        </w:rPr>
        <w:t xml:space="preserve"> Describe measures that have been taken to protect the participant (</w:t>
      </w:r>
      <w:proofErr w:type="gramStart"/>
      <w:r w:rsidR="00852278" w:rsidRPr="00C236FB">
        <w:rPr>
          <w:b/>
        </w:rPr>
        <w:t>e.g.</w:t>
      </w:r>
      <w:proofErr w:type="gramEnd"/>
      <w:r w:rsidR="00C236FB">
        <w:rPr>
          <w:b/>
        </w:rPr>
        <w:t xml:space="preserve"> </w:t>
      </w:r>
      <w:r w:rsidR="00C236FB" w:rsidRPr="007D61D6">
        <w:rPr>
          <w:b/>
        </w:rPr>
        <w:t>additional</w:t>
      </w:r>
      <w:r w:rsidR="00852278" w:rsidRPr="00C236FB">
        <w:rPr>
          <w:b/>
        </w:rPr>
        <w:t xml:space="preserve"> insurance</w:t>
      </w:r>
      <w:r w:rsidR="00C236FB">
        <w:rPr>
          <w:b/>
        </w:rPr>
        <w:t xml:space="preserve">, </w:t>
      </w:r>
      <w:r w:rsidR="00852278" w:rsidRPr="00C236FB">
        <w:rPr>
          <w:b/>
        </w:rPr>
        <w:t>debriefing, etc.):</w:t>
      </w:r>
    </w:p>
    <w:tbl>
      <w:tblPr>
        <w:tblStyle w:val="TableGrid"/>
        <w:tblpPr w:leftFromText="180" w:rightFromText="180" w:vertAnchor="text" w:horzAnchor="margin" w:tblpY="51"/>
        <w:tblW w:w="11023" w:type="dxa"/>
        <w:tblLook w:val="04A0" w:firstRow="1" w:lastRow="0" w:firstColumn="1" w:lastColumn="0" w:noHBand="0" w:noVBand="1"/>
      </w:tblPr>
      <w:tblGrid>
        <w:gridCol w:w="11023"/>
      </w:tblGrid>
      <w:tr w:rsidR="0072189E" w:rsidRPr="00802143" w14:paraId="11A98B72" w14:textId="77777777" w:rsidTr="0072189E">
        <w:trPr>
          <w:trHeight w:val="564"/>
        </w:trPr>
        <w:tc>
          <w:tcPr>
            <w:tcW w:w="11023" w:type="dxa"/>
          </w:tcPr>
          <w:p w14:paraId="6186F673" w14:textId="56914210" w:rsidR="0072189E" w:rsidRPr="00802143" w:rsidRDefault="00000000" w:rsidP="00ED27AD">
            <w:sdt>
              <w:sdtPr>
                <w:id w:val="873816721"/>
              </w:sdtPr>
              <w:sdtContent>
                <w:r w:rsidR="002C7545">
                  <w:t>Information letter and informed consent are sufficient to inform the participant about the nature of the task, but since there are no risks, there is no need to further protect the participants.</w:t>
                </w:r>
              </w:sdtContent>
            </w:sdt>
          </w:p>
        </w:tc>
      </w:tr>
    </w:tbl>
    <w:p w14:paraId="1A7833A7" w14:textId="77777777" w:rsidR="0072189E" w:rsidRDefault="0072189E" w:rsidP="00F527A8">
      <w:pPr>
        <w:spacing w:after="0" w:line="360" w:lineRule="auto"/>
      </w:pPr>
    </w:p>
    <w:p w14:paraId="7A5149E0" w14:textId="691D0C92" w:rsidR="00F527A8" w:rsidRPr="00802143" w:rsidRDefault="00000000" w:rsidP="00F527A8">
      <w:pPr>
        <w:spacing w:after="0" w:line="360" w:lineRule="auto"/>
      </w:pPr>
      <w:sdt>
        <w:sdtPr>
          <w:id w:val="1613162418"/>
          <w14:checkbox>
            <w14:checked w14:val="0"/>
            <w14:checkedState w14:val="0052" w14:font="Wingdings 2"/>
            <w14:uncheckedState w14:val="2610" w14:font="MS Gothic"/>
          </w14:checkbox>
        </w:sdtPr>
        <w:sdtContent>
          <w:r w:rsidR="00F527A8" w:rsidRPr="00802143">
            <w:rPr>
              <w:rFonts w:ascii="MS Gothic" w:eastAsia="MS Gothic" w:hAnsi="MS Gothic"/>
            </w:rPr>
            <w:t>☐</w:t>
          </w:r>
        </w:sdtContent>
      </w:sdt>
      <w:r w:rsidR="00F527A8" w:rsidRPr="00802143">
        <w:t xml:space="preserve"> Not applicable, because</w:t>
      </w:r>
      <w:r w:rsidR="0072189E">
        <w:t xml:space="preserve">: </w:t>
      </w:r>
      <w:sdt>
        <w:sdtPr>
          <w:id w:val="1684243695"/>
          <w:showingPlcHdr/>
        </w:sdtPr>
        <w:sdtContent>
          <w:r w:rsidR="0072189E" w:rsidRPr="00FC5C56">
            <w:rPr>
              <w:rStyle w:val="PlaceholderText"/>
              <w:highlight w:val="lightGray"/>
            </w:rPr>
            <w:t>Click here to enter text.</w:t>
          </w:r>
        </w:sdtContent>
      </w:sdt>
    </w:p>
    <w:p w14:paraId="4719C48B" w14:textId="77777777" w:rsidR="0060240D" w:rsidRPr="00802143" w:rsidRDefault="0060240D" w:rsidP="001C1D25">
      <w:pPr>
        <w:rPr>
          <w:b/>
          <w:sz w:val="8"/>
          <w:lang w:eastAsia="ja-JP"/>
        </w:rPr>
      </w:pPr>
    </w:p>
    <w:p w14:paraId="77EA0E24" w14:textId="74F102D4" w:rsidR="004B17D2" w:rsidRPr="00150BA6" w:rsidRDefault="0031297D" w:rsidP="004B0D48">
      <w:pPr>
        <w:rPr>
          <w:b/>
        </w:rPr>
      </w:pPr>
      <w:r w:rsidRPr="00802143">
        <w:rPr>
          <w:b/>
        </w:rPr>
        <w:t>2.</w:t>
      </w:r>
      <w:r w:rsidR="006B2FD0">
        <w:rPr>
          <w:b/>
        </w:rPr>
        <w:t>7</w:t>
      </w:r>
      <w:r w:rsidR="00852278" w:rsidRPr="00802143">
        <w:rPr>
          <w:b/>
        </w:rPr>
        <w:t xml:space="preserve"> Are participants subjected to </w:t>
      </w:r>
      <w:r w:rsidR="00074ACA" w:rsidRPr="00802143">
        <w:rPr>
          <w:b/>
          <w:bCs/>
        </w:rPr>
        <w:t>procedures or experiment-related manipulations or tasks</w:t>
      </w:r>
      <w:r w:rsidR="00852278" w:rsidRPr="00802143">
        <w:rPr>
          <w:b/>
        </w:rPr>
        <w:t xml:space="preserve">? Indicate which ones, </w:t>
      </w:r>
      <w:r w:rsidR="00FE1922">
        <w:rPr>
          <w:b/>
        </w:rPr>
        <w:t xml:space="preserve">how, </w:t>
      </w:r>
      <w:r w:rsidR="00852278" w:rsidRPr="00802143">
        <w:rPr>
          <w:b/>
        </w:rPr>
        <w:t xml:space="preserve">and with what purpose. </w:t>
      </w:r>
    </w:p>
    <w:tbl>
      <w:tblPr>
        <w:tblStyle w:val="TableGrid"/>
        <w:tblpPr w:leftFromText="180" w:rightFromText="180" w:vertAnchor="text" w:horzAnchor="margin" w:tblpY="51"/>
        <w:tblW w:w="11023" w:type="dxa"/>
        <w:tblLook w:val="04A0" w:firstRow="1" w:lastRow="0" w:firstColumn="1" w:lastColumn="0" w:noHBand="0" w:noVBand="1"/>
      </w:tblPr>
      <w:tblGrid>
        <w:gridCol w:w="11023"/>
      </w:tblGrid>
      <w:tr w:rsidR="008C4817" w:rsidRPr="00802143" w14:paraId="0ED70264" w14:textId="77777777" w:rsidTr="0072189E">
        <w:trPr>
          <w:trHeight w:val="422"/>
        </w:trPr>
        <w:tc>
          <w:tcPr>
            <w:tcW w:w="11023" w:type="dxa"/>
          </w:tcPr>
          <w:p w14:paraId="692D6DB7" w14:textId="6030406B" w:rsidR="00B05986" w:rsidRPr="00802143" w:rsidRDefault="00000000" w:rsidP="00045F5C">
            <w:sdt>
              <w:sdtPr>
                <w:id w:val="1230655711"/>
              </w:sdtPr>
              <w:sdtContent>
                <w:r w:rsidR="002C7545">
                  <w:t>Yes, as in the original study: participants are presented with</w:t>
                </w:r>
                <w:ins w:id="110" w:author="Emiel van Miltenburg [2]" w:date="2023-10-20T11:43:00Z">
                  <w:r w:rsidR="000B158A">
                    <w:t xml:space="preserve"> 300</w:t>
                  </w:r>
                </w:ins>
                <w:r w:rsidR="002C7545">
                  <w:t xml:space="preserve"> </w:t>
                </w:r>
                <w:del w:id="111" w:author="Emiel van Miltenburg [2]" w:date="2023-10-20T11:43:00Z">
                  <w:r w:rsidR="002C7545" w:rsidDel="000B158A">
                    <w:delText>two summaries, provided by different systems, to determine which system produces the best summary.</w:delText>
                  </w:r>
                </w:del>
                <w:ins w:id="112" w:author="Emiel van Miltenburg [2]" w:date="2023-10-20T11:43:00Z">
                  <w:r w:rsidR="000B158A">
                    <w:t>definitions that are produced by different systems, so th</w:t>
                  </w:r>
                </w:ins>
                <w:ins w:id="113" w:author="Emiel van Miltenburg [2]" w:date="2023-10-20T11:44:00Z">
                  <w:r w:rsidR="000B158A">
                    <w:t>is is technically a within-subjects design where the systems and system settings make up the different conditions.</w:t>
                  </w:r>
                </w:ins>
              </w:sdtContent>
            </w:sdt>
          </w:p>
        </w:tc>
      </w:tr>
    </w:tbl>
    <w:p w14:paraId="6E25D426" w14:textId="77777777" w:rsidR="00F527A8" w:rsidRPr="00802143" w:rsidRDefault="00F527A8" w:rsidP="001C1D25">
      <w:pPr>
        <w:rPr>
          <w:b/>
          <w:lang w:eastAsia="ja-JP"/>
        </w:rPr>
      </w:pPr>
    </w:p>
    <w:p w14:paraId="0E4E14E5" w14:textId="3E44BD7A" w:rsidR="002A5024" w:rsidRPr="00802143" w:rsidRDefault="00F527A8" w:rsidP="001C1D25">
      <w:pPr>
        <w:rPr>
          <w:b/>
          <w:lang w:eastAsia="ja-JP"/>
        </w:rPr>
      </w:pPr>
      <w:r w:rsidRPr="00802143">
        <w:rPr>
          <w:b/>
          <w:lang w:eastAsia="ja-JP"/>
        </w:rPr>
        <w:t>3</w:t>
      </w:r>
      <w:r w:rsidR="0031297D" w:rsidRPr="00802143">
        <w:rPr>
          <w:b/>
          <w:lang w:eastAsia="ja-JP"/>
        </w:rPr>
        <w:t xml:space="preserve">. </w:t>
      </w:r>
      <w:r w:rsidR="006016CC" w:rsidRPr="00802143">
        <w:rPr>
          <w:b/>
          <w:lang w:eastAsia="ja-JP"/>
        </w:rPr>
        <w:t>ADDITIONAL INFORMATION</w:t>
      </w:r>
    </w:p>
    <w:p w14:paraId="64844EBC" w14:textId="1344E2C4" w:rsidR="009C2D02" w:rsidRPr="00802143" w:rsidRDefault="006A696D" w:rsidP="001C1D25">
      <w:pPr>
        <w:rPr>
          <w:lang w:eastAsia="ja-JP"/>
        </w:rPr>
      </w:pPr>
      <w:r>
        <w:rPr>
          <w:lang w:eastAsia="ja-JP"/>
        </w:rPr>
        <w:t>Please use this space to ask</w:t>
      </w:r>
      <w:r w:rsidR="002915B2">
        <w:rPr>
          <w:lang w:eastAsia="ja-JP"/>
        </w:rPr>
        <w:t xml:space="preserve"> any </w:t>
      </w:r>
      <w:r>
        <w:rPr>
          <w:lang w:eastAsia="ja-JP"/>
        </w:rPr>
        <w:t xml:space="preserve">additional </w:t>
      </w:r>
      <w:r w:rsidR="002915B2" w:rsidRPr="0072189E">
        <w:rPr>
          <w:lang w:eastAsia="ja-JP"/>
        </w:rPr>
        <w:t>questions you might have for the REDC</w:t>
      </w:r>
      <w:r w:rsidR="00A6545B" w:rsidRPr="0072189E">
        <w:rPr>
          <w:lang w:eastAsia="ja-JP"/>
        </w:rPr>
        <w:t xml:space="preserve"> and/or to add information that is relevant to your project, but that is not asked in this form</w:t>
      </w:r>
      <w:r w:rsidR="002915B2" w:rsidRPr="0072189E">
        <w:rPr>
          <w:lang w:eastAsia="ja-JP"/>
        </w:rPr>
        <w:t>.</w:t>
      </w:r>
      <w:r w:rsidR="00A6545B" w:rsidRPr="0072189E">
        <w:rPr>
          <w:lang w:eastAsia="ja-JP"/>
        </w:rPr>
        <w:t xml:space="preserve"> </w:t>
      </w:r>
    </w:p>
    <w:tbl>
      <w:tblPr>
        <w:tblStyle w:val="TableGrid"/>
        <w:tblW w:w="11000" w:type="dxa"/>
        <w:tblLook w:val="04A0" w:firstRow="1" w:lastRow="0" w:firstColumn="1" w:lastColumn="0" w:noHBand="0" w:noVBand="1"/>
      </w:tblPr>
      <w:tblGrid>
        <w:gridCol w:w="11000"/>
      </w:tblGrid>
      <w:tr w:rsidR="009C2D02" w:rsidRPr="00802143" w14:paraId="75549430" w14:textId="77777777" w:rsidTr="0072189E">
        <w:trPr>
          <w:trHeight w:val="316"/>
        </w:trPr>
        <w:tc>
          <w:tcPr>
            <w:tcW w:w="11000" w:type="dxa"/>
          </w:tcPr>
          <w:p w14:paraId="42CD6F51" w14:textId="4CF2BB95" w:rsidR="009C2D02" w:rsidRPr="00802143" w:rsidRDefault="00000000" w:rsidP="001C1D25">
            <w:pPr>
              <w:rPr>
                <w:b/>
                <w:lang w:eastAsia="ja-JP"/>
              </w:rPr>
            </w:pPr>
            <w:sdt>
              <w:sdtPr>
                <w:id w:val="-2006124956"/>
              </w:sdtPr>
              <w:sdtContent>
                <w:r w:rsidR="0050252D">
                  <w:t xml:space="preserve">This project is similar to earlier applications by </w:t>
                </w:r>
                <w:proofErr w:type="spellStart"/>
                <w:r w:rsidR="0050252D">
                  <w:t>Anouck</w:t>
                </w:r>
                <w:proofErr w:type="spellEnd"/>
                <w:r w:rsidR="0050252D">
                  <w:t xml:space="preserve"> </w:t>
                </w:r>
                <w:proofErr w:type="spellStart"/>
                <w:r w:rsidR="0050252D">
                  <w:t>Braggaar</w:t>
                </w:r>
                <w:proofErr w:type="spellEnd"/>
                <w:del w:id="114" w:author="Emiel van Miltenburg [2]" w:date="2023-10-20T11:44:00Z">
                  <w:r w:rsidR="0050252D" w:rsidDel="000B158A">
                    <w:delText xml:space="preserve"> </w:delText>
                  </w:r>
                </w:del>
                <w:ins w:id="115" w:author="Emiel van Miltenburg [2]" w:date="2023-10-20T11:44:00Z">
                  <w:r w:rsidR="000B158A">
                    <w:t xml:space="preserve">, </w:t>
                  </w:r>
                </w:ins>
                <w:del w:id="116" w:author="Emiel van Miltenburg [2]" w:date="2023-10-20T11:44:00Z">
                  <w:r w:rsidR="0050252D" w:rsidDel="000B158A">
                    <w:delText xml:space="preserve">and </w:delText>
                  </w:r>
                </w:del>
                <w:r w:rsidR="0050252D">
                  <w:t>Chris van der Lee</w:t>
                </w:r>
                <w:ins w:id="117" w:author="Emiel van Miltenburg [2]" w:date="2023-10-20T11:44:00Z">
                  <w:r w:rsidR="000B158A">
                    <w:t xml:space="preserve">, and </w:t>
                  </w:r>
                  <w:proofErr w:type="gramStart"/>
                  <w:r w:rsidR="000B158A">
                    <w:t>myself</w:t>
                  </w:r>
                </w:ins>
                <w:proofErr w:type="gramEnd"/>
                <w:r w:rsidR="0050252D">
                  <w:t>, with only minor differences. See REDC</w:t>
                </w:r>
                <w:r w:rsidR="0050252D" w:rsidRPr="0050252D">
                  <w:rPr>
                    <w:sz w:val="28"/>
                    <w:szCs w:val="32"/>
                  </w:rPr>
                  <w:t xml:space="preserve"> </w:t>
                </w:r>
                <w:r w:rsidR="0050252D" w:rsidRPr="0050252D">
                  <w:rPr>
                    <w:szCs w:val="21"/>
                    <w:shd w:val="clear" w:color="auto" w:fill="FFFFFF"/>
                  </w:rPr>
                  <w:t>2019.40abc</w:t>
                </w:r>
                <w:ins w:id="118" w:author="Emiel van Miltenburg [2]" w:date="2023-10-20T11:42:00Z">
                  <w:r w:rsidR="000B158A">
                    <w:rPr>
                      <w:szCs w:val="21"/>
                      <w:shd w:val="clear" w:color="auto" w:fill="FFFFFF"/>
                    </w:rPr>
                    <w:t>d</w:t>
                  </w:r>
                </w:ins>
                <w:r w:rsidR="0050252D">
                  <w:rPr>
                    <w:szCs w:val="21"/>
                    <w:shd w:val="clear" w:color="auto" w:fill="FFFFFF"/>
                  </w:rPr>
                  <w:t xml:space="preserve"> for our previous replication study.</w:t>
                </w:r>
              </w:sdtContent>
            </w:sdt>
          </w:p>
          <w:p w14:paraId="199E9F5E" w14:textId="77777777" w:rsidR="009C2D02" w:rsidRPr="00802143" w:rsidRDefault="009C2D02" w:rsidP="001C1D25">
            <w:pPr>
              <w:rPr>
                <w:b/>
                <w:lang w:eastAsia="ja-JP"/>
              </w:rPr>
            </w:pPr>
          </w:p>
        </w:tc>
      </w:tr>
    </w:tbl>
    <w:p w14:paraId="6E30DD87" w14:textId="7A7F3469" w:rsidR="0031297D" w:rsidRPr="00802143" w:rsidRDefault="0031297D">
      <w:pPr>
        <w:rPr>
          <w:b/>
          <w:lang w:eastAsia="ja-JP"/>
        </w:rPr>
      </w:pPr>
    </w:p>
    <w:p w14:paraId="61B00F95" w14:textId="77777777" w:rsidR="00C236FB" w:rsidRDefault="003C000F" w:rsidP="0031297D">
      <w:pPr>
        <w:spacing w:after="0"/>
        <w:rPr>
          <w:b/>
        </w:rPr>
      </w:pPr>
      <w:r w:rsidRPr="00802143">
        <w:rPr>
          <w:b/>
        </w:rPr>
        <w:t>4</w:t>
      </w:r>
      <w:r w:rsidR="0031297D" w:rsidRPr="00802143">
        <w:rPr>
          <w:b/>
        </w:rPr>
        <w:t>. CHECKLIST INFORMATION TO PARTICIPANT</w:t>
      </w:r>
    </w:p>
    <w:p w14:paraId="63AF7F13" w14:textId="3BFFDC37" w:rsidR="0031297D" w:rsidRDefault="0031297D" w:rsidP="0031297D">
      <w:pPr>
        <w:spacing w:after="0"/>
        <w:rPr>
          <w:b/>
        </w:rPr>
      </w:pPr>
      <w:r w:rsidRPr="00802143">
        <w:rPr>
          <w:b/>
        </w:rPr>
        <w:tab/>
      </w:r>
    </w:p>
    <w:p w14:paraId="5EAADFA1" w14:textId="77777777" w:rsidR="0031297D" w:rsidRPr="00802143" w:rsidRDefault="0031297D" w:rsidP="0031297D">
      <w:pPr>
        <w:spacing w:after="0"/>
        <w:rPr>
          <w:i/>
        </w:rPr>
      </w:pPr>
      <w:r w:rsidRPr="00802143">
        <w:rPr>
          <w:i/>
        </w:rPr>
        <w:t xml:space="preserve">Please check each applicable box to confirm that the information letter contains the required elements </w:t>
      </w:r>
    </w:p>
    <w:p w14:paraId="5C521A9F" w14:textId="58F37EB6" w:rsidR="0031297D" w:rsidRPr="00802143" w:rsidRDefault="00000000" w:rsidP="0031297D">
      <w:pPr>
        <w:spacing w:after="0"/>
      </w:pPr>
      <w:sdt>
        <w:sdtPr>
          <w:id w:val="-1302081136"/>
          <w14:checkbox>
            <w14:checked w14:val="1"/>
            <w14:checkedState w14:val="0052" w14:font="Wingdings 2"/>
            <w14:uncheckedState w14:val="2610" w14:font="MS Gothic"/>
          </w14:checkbox>
        </w:sdtPr>
        <w:sdtContent>
          <w:r w:rsidR="00615630">
            <w:rPr>
              <w:rFonts w:ascii="Wingdings 2" w:hAnsi="Wingdings 2"/>
            </w:rPr>
            <w:t>R</w:t>
          </w:r>
        </w:sdtContent>
      </w:sdt>
      <w:r w:rsidR="0031297D" w:rsidRPr="00802143">
        <w:t xml:space="preserve"> </w:t>
      </w:r>
      <w:r w:rsidR="0031297D" w:rsidRPr="00802143">
        <w:tab/>
        <w:t xml:space="preserve">Title (Title of the study, if necessary simplified, abbreviated or translated) </w:t>
      </w:r>
    </w:p>
    <w:p w14:paraId="54D43E9F" w14:textId="0998A4EE" w:rsidR="0031297D" w:rsidRPr="00802143" w:rsidRDefault="00000000" w:rsidP="0031297D">
      <w:pPr>
        <w:spacing w:after="0"/>
      </w:pPr>
      <w:sdt>
        <w:sdtPr>
          <w:id w:val="-1610197199"/>
          <w14:checkbox>
            <w14:checked w14:val="1"/>
            <w14:checkedState w14:val="0052" w14:font="Wingdings 2"/>
            <w14:uncheckedState w14:val="2610" w14:font="MS Gothic"/>
          </w14:checkbox>
        </w:sdtPr>
        <w:sdtContent>
          <w:r w:rsidR="00615630">
            <w:rPr>
              <w:rFonts w:ascii="Wingdings 2" w:hAnsi="Wingdings 2"/>
            </w:rPr>
            <w:t>R</w:t>
          </w:r>
        </w:sdtContent>
      </w:sdt>
      <w:r w:rsidR="0031297D" w:rsidRPr="00802143">
        <w:t xml:space="preserve"> </w:t>
      </w:r>
      <w:r w:rsidR="0031297D" w:rsidRPr="00802143">
        <w:tab/>
        <w:t xml:space="preserve">Introduction </w:t>
      </w:r>
    </w:p>
    <w:p w14:paraId="6D733313" w14:textId="5DAC0CF2" w:rsidR="0031297D" w:rsidRPr="00802143" w:rsidRDefault="003C000F" w:rsidP="0031297D">
      <w:pPr>
        <w:spacing w:after="0"/>
        <w:rPr>
          <w:b/>
        </w:rPr>
      </w:pPr>
      <w:r w:rsidRPr="00802143">
        <w:rPr>
          <w:b/>
        </w:rPr>
        <w:t>4</w:t>
      </w:r>
      <w:r w:rsidR="0031297D" w:rsidRPr="00802143">
        <w:rPr>
          <w:b/>
        </w:rPr>
        <w:t>.1 What does the study entail</w:t>
      </w:r>
      <w:r w:rsidR="001C5064" w:rsidRPr="00802143">
        <w:rPr>
          <w:b/>
        </w:rPr>
        <w:t>?</w:t>
      </w:r>
    </w:p>
    <w:p w14:paraId="777B4D85" w14:textId="4168DFBF" w:rsidR="0031297D" w:rsidRPr="00802143" w:rsidRDefault="00000000" w:rsidP="0031297D">
      <w:pPr>
        <w:spacing w:after="0"/>
      </w:pPr>
      <w:sdt>
        <w:sdtPr>
          <w:id w:val="1175152673"/>
          <w14:checkbox>
            <w14:checked w14:val="1"/>
            <w14:checkedState w14:val="0052" w14:font="Wingdings 2"/>
            <w14:uncheckedState w14:val="2610" w14:font="MS Gothic"/>
          </w14:checkbox>
        </w:sdtPr>
        <w:sdtContent>
          <w:r w:rsidR="00615630">
            <w:rPr>
              <w:rFonts w:ascii="Wingdings 2" w:hAnsi="Wingdings 2"/>
            </w:rPr>
            <w:t>R</w:t>
          </w:r>
        </w:sdtContent>
      </w:sdt>
      <w:r w:rsidR="0031297D" w:rsidRPr="00802143">
        <w:tab/>
        <w:t>Purpose</w:t>
      </w:r>
    </w:p>
    <w:p w14:paraId="5059DDA1" w14:textId="47E607F6" w:rsidR="0031297D" w:rsidRPr="00802143" w:rsidRDefault="00000000" w:rsidP="0031297D">
      <w:pPr>
        <w:spacing w:after="0"/>
      </w:pPr>
      <w:sdt>
        <w:sdtPr>
          <w:id w:val="22375595"/>
          <w14:checkbox>
            <w14:checked w14:val="1"/>
            <w14:checkedState w14:val="0052" w14:font="Wingdings 2"/>
            <w14:uncheckedState w14:val="2610" w14:font="MS Gothic"/>
          </w14:checkbox>
        </w:sdtPr>
        <w:sdtContent>
          <w:r w:rsidR="00615630">
            <w:rPr>
              <w:rFonts w:ascii="Wingdings 2" w:hAnsi="Wingdings 2"/>
            </w:rPr>
            <w:t>R</w:t>
          </w:r>
        </w:sdtContent>
      </w:sdt>
      <w:r w:rsidR="0031297D" w:rsidRPr="00802143">
        <w:tab/>
        <w:t>Background</w:t>
      </w:r>
    </w:p>
    <w:p w14:paraId="22983C23" w14:textId="5CB8C110" w:rsidR="0031297D" w:rsidRPr="00802143" w:rsidRDefault="00000000" w:rsidP="0031297D">
      <w:pPr>
        <w:spacing w:after="0"/>
      </w:pPr>
      <w:sdt>
        <w:sdtPr>
          <w:id w:val="1201359203"/>
          <w14:checkbox>
            <w14:checked w14:val="1"/>
            <w14:checkedState w14:val="0052" w14:font="Wingdings 2"/>
            <w14:uncheckedState w14:val="2610" w14:font="MS Gothic"/>
          </w14:checkbox>
        </w:sdtPr>
        <w:sdtContent>
          <w:r w:rsidR="00615630">
            <w:rPr>
              <w:rFonts w:ascii="Wingdings 2" w:hAnsi="Wingdings 2"/>
            </w:rPr>
            <w:t>R</w:t>
          </w:r>
        </w:sdtContent>
      </w:sdt>
      <w:r w:rsidR="0031297D" w:rsidRPr="00802143">
        <w:tab/>
        <w:t xml:space="preserve">Nature </w:t>
      </w:r>
    </w:p>
    <w:p w14:paraId="4547CB9A" w14:textId="6808E825" w:rsidR="0031297D" w:rsidRPr="00802143" w:rsidRDefault="00000000" w:rsidP="0031297D">
      <w:pPr>
        <w:spacing w:after="0"/>
      </w:pPr>
      <w:sdt>
        <w:sdtPr>
          <w:id w:val="1768415195"/>
          <w14:checkbox>
            <w14:checked w14:val="1"/>
            <w14:checkedState w14:val="0052" w14:font="Wingdings 2"/>
            <w14:uncheckedState w14:val="2610" w14:font="MS Gothic"/>
          </w14:checkbox>
        </w:sdtPr>
        <w:sdtContent>
          <w:r w:rsidR="00615630">
            <w:rPr>
              <w:rFonts w:ascii="Wingdings 2" w:hAnsi="Wingdings 2"/>
            </w:rPr>
            <w:t>R</w:t>
          </w:r>
        </w:sdtContent>
      </w:sdt>
      <w:r w:rsidR="0031297D" w:rsidRPr="00802143">
        <w:tab/>
        <w:t>Duration</w:t>
      </w:r>
    </w:p>
    <w:p w14:paraId="6E5AB852" w14:textId="2C7994E1" w:rsidR="0031297D" w:rsidRPr="00802143" w:rsidRDefault="003C000F" w:rsidP="0031297D">
      <w:pPr>
        <w:spacing w:after="0"/>
        <w:rPr>
          <w:b/>
        </w:rPr>
      </w:pPr>
      <w:r w:rsidRPr="00802143">
        <w:rPr>
          <w:b/>
        </w:rPr>
        <w:t>4</w:t>
      </w:r>
      <w:r w:rsidR="0031297D" w:rsidRPr="00802143">
        <w:rPr>
          <w:b/>
        </w:rPr>
        <w:t xml:space="preserve">.2 What does </w:t>
      </w:r>
      <w:proofErr w:type="gramStart"/>
      <w:r w:rsidR="0031297D" w:rsidRPr="00802143">
        <w:rPr>
          <w:b/>
        </w:rPr>
        <w:t>participating</w:t>
      </w:r>
      <w:proofErr w:type="gramEnd"/>
      <w:r w:rsidR="0031297D" w:rsidRPr="00802143">
        <w:rPr>
          <w:b/>
        </w:rPr>
        <w:t xml:space="preserve"> in the study entail</w:t>
      </w:r>
      <w:r w:rsidR="001C5064" w:rsidRPr="00802143">
        <w:rPr>
          <w:b/>
        </w:rPr>
        <w:t>?</w:t>
      </w:r>
    </w:p>
    <w:p w14:paraId="295E18C7" w14:textId="0951CF12" w:rsidR="0031297D" w:rsidRPr="00802143" w:rsidRDefault="00000000" w:rsidP="0031297D">
      <w:pPr>
        <w:spacing w:after="0"/>
      </w:pPr>
      <w:sdt>
        <w:sdtPr>
          <w:id w:val="-1388489792"/>
          <w14:checkbox>
            <w14:checked w14:val="1"/>
            <w14:checkedState w14:val="0052" w14:font="Wingdings 2"/>
            <w14:uncheckedState w14:val="2610" w14:font="MS Gothic"/>
          </w14:checkbox>
        </w:sdtPr>
        <w:sdtContent>
          <w:r w:rsidR="00615630">
            <w:rPr>
              <w:rFonts w:ascii="Wingdings 2" w:hAnsi="Wingdings 2"/>
            </w:rPr>
            <w:t>R</w:t>
          </w:r>
        </w:sdtContent>
      </w:sdt>
      <w:r w:rsidR="0031297D" w:rsidRPr="00802143">
        <w:rPr>
          <w:sz w:val="36"/>
        </w:rPr>
        <w:t xml:space="preserve"> </w:t>
      </w:r>
      <w:r w:rsidR="0031297D" w:rsidRPr="00802143">
        <w:rPr>
          <w:sz w:val="36"/>
        </w:rPr>
        <w:tab/>
      </w:r>
      <w:r w:rsidR="0031297D" w:rsidRPr="00802143">
        <w:t xml:space="preserve">Procedures </w:t>
      </w:r>
    </w:p>
    <w:p w14:paraId="19E94EDB" w14:textId="5EAA5936" w:rsidR="0031297D" w:rsidRPr="00802143" w:rsidRDefault="00000000" w:rsidP="0031297D">
      <w:pPr>
        <w:spacing w:after="0"/>
      </w:pPr>
      <w:sdt>
        <w:sdtPr>
          <w:id w:val="987371169"/>
          <w14:checkbox>
            <w14:checked w14:val="1"/>
            <w14:checkedState w14:val="0052" w14:font="Wingdings 2"/>
            <w14:uncheckedState w14:val="2610" w14:font="MS Gothic"/>
          </w14:checkbox>
        </w:sdtPr>
        <w:sdtContent>
          <w:r w:rsidR="00615630">
            <w:rPr>
              <w:rFonts w:ascii="Wingdings 2" w:hAnsi="Wingdings 2"/>
            </w:rPr>
            <w:t>R</w:t>
          </w:r>
        </w:sdtContent>
      </w:sdt>
      <w:r w:rsidR="0031297D" w:rsidRPr="00802143">
        <w:tab/>
        <w:t xml:space="preserve">Expected </w:t>
      </w:r>
      <w:proofErr w:type="gramStart"/>
      <w:r w:rsidR="0031297D" w:rsidRPr="00802143">
        <w:t>duration</w:t>
      </w:r>
      <w:proofErr w:type="gramEnd"/>
    </w:p>
    <w:p w14:paraId="2682E2C1" w14:textId="10B79158" w:rsidR="0031297D" w:rsidRPr="00802143" w:rsidRDefault="00000000" w:rsidP="0031297D">
      <w:pPr>
        <w:spacing w:after="0"/>
      </w:pPr>
      <w:sdt>
        <w:sdtPr>
          <w:id w:val="993915032"/>
          <w14:checkbox>
            <w14:checked w14:val="1"/>
            <w14:checkedState w14:val="0052" w14:font="Wingdings 2"/>
            <w14:uncheckedState w14:val="2610" w14:font="MS Gothic"/>
          </w14:checkbox>
        </w:sdtPr>
        <w:sdtContent>
          <w:r w:rsidR="00615630">
            <w:rPr>
              <w:rFonts w:ascii="Wingdings 2" w:hAnsi="Wingdings 2"/>
            </w:rPr>
            <w:t>R</w:t>
          </w:r>
        </w:sdtContent>
      </w:sdt>
      <w:r w:rsidR="0031297D" w:rsidRPr="00802143">
        <w:rPr>
          <w:sz w:val="36"/>
        </w:rPr>
        <w:t xml:space="preserve"> </w:t>
      </w:r>
      <w:r w:rsidR="0031297D" w:rsidRPr="00802143">
        <w:rPr>
          <w:sz w:val="36"/>
        </w:rPr>
        <w:tab/>
      </w:r>
      <w:r w:rsidR="0031297D" w:rsidRPr="00802143">
        <w:t>Disadvantages/consequences/risks</w:t>
      </w:r>
    </w:p>
    <w:p w14:paraId="0641CCA0" w14:textId="22EED9DC" w:rsidR="0031297D" w:rsidRPr="00802143" w:rsidRDefault="00000000" w:rsidP="0031297D">
      <w:pPr>
        <w:spacing w:after="0"/>
      </w:pPr>
      <w:sdt>
        <w:sdtPr>
          <w:id w:val="1608152025"/>
          <w14:checkbox>
            <w14:checked w14:val="1"/>
            <w14:checkedState w14:val="0052" w14:font="Wingdings 2"/>
            <w14:uncheckedState w14:val="2610" w14:font="MS Gothic"/>
          </w14:checkbox>
        </w:sdtPr>
        <w:sdtContent>
          <w:r w:rsidR="00615630">
            <w:rPr>
              <w:rFonts w:ascii="Wingdings 2" w:hAnsi="Wingdings 2"/>
            </w:rPr>
            <w:t>R</w:t>
          </w:r>
        </w:sdtContent>
      </w:sdt>
      <w:r w:rsidR="0031297D" w:rsidRPr="00802143">
        <w:rPr>
          <w:sz w:val="36"/>
        </w:rPr>
        <w:t xml:space="preserve"> </w:t>
      </w:r>
      <w:r w:rsidR="0031297D" w:rsidRPr="00802143">
        <w:rPr>
          <w:sz w:val="36"/>
        </w:rPr>
        <w:tab/>
      </w:r>
      <w:r w:rsidR="0031297D" w:rsidRPr="00802143">
        <w:t xml:space="preserve">Possible advantage for the participant </w:t>
      </w:r>
    </w:p>
    <w:p w14:paraId="2553C6AE" w14:textId="085BE75C" w:rsidR="0031297D" w:rsidRPr="00802143" w:rsidRDefault="003C000F" w:rsidP="0031297D">
      <w:pPr>
        <w:spacing w:after="0"/>
        <w:rPr>
          <w:b/>
        </w:rPr>
      </w:pPr>
      <w:r w:rsidRPr="00802143">
        <w:rPr>
          <w:b/>
        </w:rPr>
        <w:t>4</w:t>
      </w:r>
      <w:r w:rsidR="0031297D" w:rsidRPr="00802143">
        <w:rPr>
          <w:b/>
        </w:rPr>
        <w:t>.3 Information about the participation</w:t>
      </w:r>
    </w:p>
    <w:p w14:paraId="31559602" w14:textId="70E8EBA6" w:rsidR="00E9048A" w:rsidRPr="00802143" w:rsidRDefault="00000000" w:rsidP="00E9048A">
      <w:pPr>
        <w:spacing w:after="0"/>
      </w:pPr>
      <w:sdt>
        <w:sdtPr>
          <w:id w:val="-1599788741"/>
          <w14:checkbox>
            <w14:checked w14:val="1"/>
            <w14:checkedState w14:val="0052" w14:font="Wingdings 2"/>
            <w14:uncheckedState w14:val="2610" w14:font="MS Gothic"/>
          </w14:checkbox>
        </w:sdtPr>
        <w:sdtContent>
          <w:r w:rsidR="00615630">
            <w:rPr>
              <w:rFonts w:ascii="Wingdings 2" w:hAnsi="Wingdings 2"/>
            </w:rPr>
            <w:t>R</w:t>
          </w:r>
        </w:sdtContent>
      </w:sdt>
      <w:r w:rsidR="0031297D" w:rsidRPr="00802143">
        <w:rPr>
          <w:sz w:val="36"/>
        </w:rPr>
        <w:t xml:space="preserve"> </w:t>
      </w:r>
      <w:r w:rsidR="0031297D" w:rsidRPr="00802143">
        <w:rPr>
          <w:sz w:val="36"/>
        </w:rPr>
        <w:tab/>
      </w:r>
      <w:r w:rsidR="0031297D" w:rsidRPr="00802143">
        <w:t xml:space="preserve">Voluntariness of participation. </w:t>
      </w:r>
    </w:p>
    <w:p w14:paraId="26CD22F9" w14:textId="07DB777A" w:rsidR="00E9048A" w:rsidRDefault="00000000" w:rsidP="00E9048A">
      <w:pPr>
        <w:spacing w:after="0"/>
        <w:ind w:left="720" w:hanging="720"/>
      </w:pPr>
      <w:sdt>
        <w:sdtPr>
          <w:id w:val="161201444"/>
          <w14:checkbox>
            <w14:checked w14:val="1"/>
            <w14:checkedState w14:val="0052" w14:font="Wingdings 2"/>
            <w14:uncheckedState w14:val="2610" w14:font="MS Gothic"/>
          </w14:checkbox>
        </w:sdtPr>
        <w:sdtContent>
          <w:r w:rsidR="00615630">
            <w:rPr>
              <w:rFonts w:ascii="Wingdings 2" w:hAnsi="Wingdings 2"/>
            </w:rPr>
            <w:t>R</w:t>
          </w:r>
        </w:sdtContent>
      </w:sdt>
      <w:r w:rsidR="0031297D" w:rsidRPr="00802143">
        <w:t xml:space="preserve"> </w:t>
      </w:r>
      <w:r w:rsidR="0031297D" w:rsidRPr="00802143">
        <w:tab/>
        <w:t xml:space="preserve">Right to decline to participate and withdraw from the research once participation has begun, without any negative consequences, and without providing any explanation. </w:t>
      </w:r>
    </w:p>
    <w:p w14:paraId="1B8DFC40" w14:textId="6F338886" w:rsidR="00E9048A" w:rsidRPr="00E9048A" w:rsidRDefault="00E9048A" w:rsidP="00E9048A">
      <w:pPr>
        <w:spacing w:after="0"/>
        <w:ind w:left="720" w:hanging="720"/>
        <w:rPr>
          <w:color w:val="000000" w:themeColor="text1"/>
        </w:rPr>
      </w:pPr>
      <w:proofErr w:type="gramStart"/>
      <w:r w:rsidRPr="00642F2C">
        <w:rPr>
          <w:rFonts w:ascii="MS Gothic" w:eastAsia="MS Gothic" w:hAnsi="MS Gothic"/>
        </w:rPr>
        <w:t>☐</w:t>
      </w:r>
      <w:r>
        <w:rPr>
          <w:rFonts w:ascii="MS Gothic" w:eastAsia="MS Gothic" w:hAnsi="MS Gothic"/>
        </w:rPr>
        <w:t xml:space="preserve">  </w:t>
      </w:r>
      <w:r>
        <w:rPr>
          <w:rFonts w:ascii="MS Gothic" w:eastAsia="MS Gothic" w:hAnsi="MS Gothic"/>
        </w:rPr>
        <w:tab/>
      </w:r>
      <w:commentRangeStart w:id="119"/>
      <w:proofErr w:type="gramEnd"/>
      <w:r w:rsidRPr="00E9048A">
        <w:rPr>
          <w:color w:val="000000" w:themeColor="text1"/>
        </w:rPr>
        <w:t xml:space="preserve">Right, in principle, to request access to and rectification, erasure, restriction of or object to the processing of the personal data. For more information: </w:t>
      </w:r>
      <w:hyperlink r:id="rId14" w:history="1">
        <w:r w:rsidRPr="00E9048A">
          <w:rPr>
            <w:rStyle w:val="Hyperlink"/>
            <w:color w:val="000000" w:themeColor="text1"/>
          </w:rPr>
          <w:t>www.tilburguniversity.edu/privacy</w:t>
        </w:r>
      </w:hyperlink>
      <w:commentRangeEnd w:id="119"/>
      <w:r w:rsidR="00615630">
        <w:rPr>
          <w:rStyle w:val="CommentReference"/>
        </w:rPr>
        <w:commentReference w:id="119"/>
      </w:r>
    </w:p>
    <w:p w14:paraId="679E43B3" w14:textId="1D830E39" w:rsidR="0031297D" w:rsidRPr="00802143" w:rsidRDefault="00000000" w:rsidP="0031297D">
      <w:pPr>
        <w:spacing w:after="0"/>
        <w:ind w:left="720" w:hanging="720"/>
      </w:pPr>
      <w:sdt>
        <w:sdtPr>
          <w:id w:val="2123485684"/>
          <w14:checkbox>
            <w14:checked w14:val="1"/>
            <w14:checkedState w14:val="0052" w14:font="Wingdings 2"/>
            <w14:uncheckedState w14:val="2610" w14:font="MS Gothic"/>
          </w14:checkbox>
        </w:sdtPr>
        <w:sdtContent>
          <w:r w:rsidR="00615630">
            <w:rPr>
              <w:rFonts w:ascii="Wingdings 2" w:hAnsi="Wingdings 2"/>
            </w:rPr>
            <w:t>R</w:t>
          </w:r>
        </w:sdtContent>
      </w:sdt>
      <w:r w:rsidR="0031297D" w:rsidRPr="00802143">
        <w:tab/>
        <w:t>Confidentiality protection and limitations</w:t>
      </w:r>
    </w:p>
    <w:p w14:paraId="3D980C09" w14:textId="195487EB" w:rsidR="0031297D" w:rsidRPr="00802143" w:rsidRDefault="00000000" w:rsidP="0031297D">
      <w:pPr>
        <w:spacing w:after="0"/>
        <w:ind w:left="720" w:hanging="720"/>
      </w:pPr>
      <w:sdt>
        <w:sdtPr>
          <w:id w:val="-457572939"/>
          <w14:checkbox>
            <w14:checked w14:val="0"/>
            <w14:checkedState w14:val="0052" w14:font="Wingdings 2"/>
            <w14:uncheckedState w14:val="2610" w14:font="MS Gothic"/>
          </w14:checkbox>
        </w:sdtPr>
        <w:sdtContent>
          <w:r w:rsidR="0031297D" w:rsidRPr="00802143">
            <w:rPr>
              <w:rFonts w:ascii="MS Gothic" w:eastAsia="MS Gothic" w:hAnsi="MS Gothic"/>
            </w:rPr>
            <w:t>☐</w:t>
          </w:r>
        </w:sdtContent>
      </w:sdt>
      <w:r w:rsidR="0031297D" w:rsidRPr="00802143">
        <w:tab/>
        <w:t>Applicable insurance guarantees (only if there is additional insurance to the standard insurance)</w:t>
      </w:r>
    </w:p>
    <w:p w14:paraId="0D127F3A" w14:textId="795DB3AE" w:rsidR="0031297D" w:rsidRPr="00802143" w:rsidRDefault="00000000" w:rsidP="0031297D">
      <w:pPr>
        <w:spacing w:after="0"/>
        <w:ind w:left="720" w:hanging="720"/>
      </w:pPr>
      <w:sdt>
        <w:sdtPr>
          <w:id w:val="-2054377816"/>
          <w14:checkbox>
            <w14:checked w14:val="1"/>
            <w14:checkedState w14:val="0052" w14:font="Wingdings 2"/>
            <w14:uncheckedState w14:val="2610" w14:font="MS Gothic"/>
          </w14:checkbox>
        </w:sdtPr>
        <w:sdtContent>
          <w:r w:rsidR="00615630">
            <w:rPr>
              <w:rFonts w:ascii="Wingdings 2" w:hAnsi="Wingdings 2"/>
            </w:rPr>
            <w:t>R</w:t>
          </w:r>
        </w:sdtContent>
      </w:sdt>
      <w:r w:rsidR="0031297D" w:rsidRPr="00802143">
        <w:tab/>
      </w:r>
      <w:proofErr w:type="gramStart"/>
      <w:r w:rsidR="0031297D" w:rsidRPr="00802143">
        <w:t>Period of time</w:t>
      </w:r>
      <w:proofErr w:type="gramEnd"/>
      <w:r w:rsidR="0031297D" w:rsidRPr="00802143">
        <w:t xml:space="preserve"> to which the consent applies (normally the length of the study)</w:t>
      </w:r>
    </w:p>
    <w:p w14:paraId="19A79243" w14:textId="4AA53D26" w:rsidR="0031297D" w:rsidRPr="00802143" w:rsidRDefault="00000000" w:rsidP="0031297D">
      <w:pPr>
        <w:spacing w:after="0"/>
        <w:ind w:left="720" w:hanging="720"/>
      </w:pPr>
      <w:sdt>
        <w:sdtPr>
          <w:id w:val="-1160692872"/>
          <w14:checkbox>
            <w14:checked w14:val="1"/>
            <w14:checkedState w14:val="0052" w14:font="Wingdings 2"/>
            <w14:uncheckedState w14:val="2610" w14:font="MS Gothic"/>
          </w14:checkbox>
        </w:sdtPr>
        <w:sdtContent>
          <w:r w:rsidR="00615630">
            <w:rPr>
              <w:rFonts w:ascii="Wingdings 2" w:hAnsi="Wingdings 2"/>
            </w:rPr>
            <w:t>R</w:t>
          </w:r>
        </w:sdtContent>
      </w:sdt>
      <w:r w:rsidR="0031297D" w:rsidRPr="00802143">
        <w:tab/>
        <w:t xml:space="preserve">Re-use of specified data in the current, </w:t>
      </w:r>
      <w:proofErr w:type="gramStart"/>
      <w:r w:rsidR="0031297D" w:rsidRPr="00802143">
        <w:t>future</w:t>
      </w:r>
      <w:proofErr w:type="gramEnd"/>
      <w:r w:rsidR="0031297D" w:rsidRPr="00802143">
        <w:t xml:space="preserve"> or other research, where applicable</w:t>
      </w:r>
    </w:p>
    <w:p w14:paraId="4CA2E50A" w14:textId="2C46B6D7" w:rsidR="0031297D" w:rsidRPr="00802143" w:rsidRDefault="00000000" w:rsidP="0031297D">
      <w:pPr>
        <w:spacing w:after="0"/>
      </w:pPr>
      <w:sdt>
        <w:sdtPr>
          <w:id w:val="139236862"/>
          <w14:checkbox>
            <w14:checked w14:val="1"/>
            <w14:checkedState w14:val="0052" w14:font="Wingdings 2"/>
            <w14:uncheckedState w14:val="2610" w14:font="MS Gothic"/>
          </w14:checkbox>
        </w:sdtPr>
        <w:sdtContent>
          <w:r w:rsidR="00615630">
            <w:rPr>
              <w:rFonts w:ascii="Wingdings 2" w:hAnsi="Wingdings 2"/>
            </w:rPr>
            <w:t>R</w:t>
          </w:r>
        </w:sdtContent>
      </w:sdt>
      <w:r w:rsidR="0031297D" w:rsidRPr="00802143">
        <w:rPr>
          <w:sz w:val="36"/>
        </w:rPr>
        <w:t xml:space="preserve"> </w:t>
      </w:r>
      <w:r w:rsidR="0031297D" w:rsidRPr="00802143">
        <w:rPr>
          <w:sz w:val="36"/>
        </w:rPr>
        <w:tab/>
      </w:r>
      <w:r w:rsidR="0031297D" w:rsidRPr="00802143">
        <w:t>Deliberation time (if applicable)</w:t>
      </w:r>
    </w:p>
    <w:p w14:paraId="20397C2A" w14:textId="6C527016" w:rsidR="0031297D" w:rsidRPr="00802143" w:rsidRDefault="00000000" w:rsidP="0031297D">
      <w:pPr>
        <w:spacing w:after="0"/>
      </w:pPr>
      <w:sdt>
        <w:sdtPr>
          <w:id w:val="-1567482120"/>
          <w14:checkbox>
            <w14:checked w14:val="1"/>
            <w14:checkedState w14:val="0052" w14:font="Wingdings 2"/>
            <w14:uncheckedState w14:val="2610" w14:font="MS Gothic"/>
          </w14:checkbox>
        </w:sdtPr>
        <w:sdtContent>
          <w:r w:rsidR="00615630">
            <w:rPr>
              <w:rFonts w:ascii="Wingdings 2" w:hAnsi="Wingdings 2"/>
            </w:rPr>
            <w:t>R</w:t>
          </w:r>
        </w:sdtContent>
      </w:sdt>
      <w:r w:rsidR="0031297D" w:rsidRPr="00802143">
        <w:rPr>
          <w:sz w:val="36"/>
        </w:rPr>
        <w:t xml:space="preserve"> </w:t>
      </w:r>
      <w:r w:rsidR="0031297D" w:rsidRPr="00802143">
        <w:rPr>
          <w:sz w:val="36"/>
        </w:rPr>
        <w:tab/>
      </w:r>
      <w:r w:rsidR="00BB0125" w:rsidRPr="00802143">
        <w:t>How the data will be processed</w:t>
      </w:r>
    </w:p>
    <w:p w14:paraId="585D0E54" w14:textId="50340FA4" w:rsidR="0031297D" w:rsidRPr="00802143" w:rsidRDefault="00000000" w:rsidP="0031297D">
      <w:pPr>
        <w:spacing w:after="0"/>
      </w:pPr>
      <w:sdt>
        <w:sdtPr>
          <w:id w:val="1615796691"/>
          <w14:checkbox>
            <w14:checked w14:val="1"/>
            <w14:checkedState w14:val="0052" w14:font="Wingdings 2"/>
            <w14:uncheckedState w14:val="2610" w14:font="MS Gothic"/>
          </w14:checkbox>
        </w:sdtPr>
        <w:sdtContent>
          <w:r w:rsidR="00615630">
            <w:rPr>
              <w:rFonts w:ascii="Wingdings 2" w:hAnsi="Wingdings 2"/>
            </w:rPr>
            <w:t>R</w:t>
          </w:r>
        </w:sdtContent>
      </w:sdt>
      <w:r w:rsidR="0031297D" w:rsidRPr="00802143">
        <w:rPr>
          <w:sz w:val="36"/>
        </w:rPr>
        <w:t xml:space="preserve"> </w:t>
      </w:r>
      <w:r w:rsidR="0031297D" w:rsidRPr="00802143">
        <w:rPr>
          <w:sz w:val="36"/>
        </w:rPr>
        <w:tab/>
      </w:r>
      <w:r w:rsidR="0031297D" w:rsidRPr="009A773A">
        <w:t xml:space="preserve">Period of time that date will be </w:t>
      </w:r>
      <w:hyperlink r:id="rId19" w:history="1">
        <w:r w:rsidR="0031297D" w:rsidRPr="009A773A">
          <w:rPr>
            <w:rStyle w:val="Hyperlink"/>
          </w:rPr>
          <w:t>stored and encrypted</w:t>
        </w:r>
      </w:hyperlink>
      <w:r w:rsidR="0031297D" w:rsidRPr="00802143">
        <w:t xml:space="preserve"> </w:t>
      </w:r>
    </w:p>
    <w:p w14:paraId="04FB99C4" w14:textId="1FA2515D" w:rsidR="0031297D" w:rsidRPr="00802143" w:rsidRDefault="00000000" w:rsidP="0031297D">
      <w:pPr>
        <w:spacing w:after="0"/>
      </w:pPr>
      <w:sdt>
        <w:sdtPr>
          <w:id w:val="408899879"/>
          <w14:checkbox>
            <w14:checked w14:val="1"/>
            <w14:checkedState w14:val="0052" w14:font="Wingdings 2"/>
            <w14:uncheckedState w14:val="2610" w14:font="MS Gothic"/>
          </w14:checkbox>
        </w:sdtPr>
        <w:sdtContent>
          <w:r w:rsidR="00615630">
            <w:rPr>
              <w:rFonts w:ascii="Wingdings 2" w:hAnsi="Wingdings 2"/>
            </w:rPr>
            <w:t>R</w:t>
          </w:r>
        </w:sdtContent>
      </w:sdt>
      <w:r w:rsidR="0031297D" w:rsidRPr="00802143">
        <w:rPr>
          <w:sz w:val="36"/>
        </w:rPr>
        <w:t xml:space="preserve"> </w:t>
      </w:r>
      <w:r w:rsidR="0031297D" w:rsidRPr="00802143">
        <w:rPr>
          <w:sz w:val="36"/>
        </w:rPr>
        <w:tab/>
      </w:r>
      <w:r w:rsidR="0031297D" w:rsidRPr="00802143">
        <w:t>Incentives for participation (traveling expense, pp hours)</w:t>
      </w:r>
    </w:p>
    <w:p w14:paraId="4346A13C" w14:textId="054B53F6" w:rsidR="0031297D" w:rsidRPr="00802143" w:rsidRDefault="00000000" w:rsidP="0031297D">
      <w:pPr>
        <w:spacing w:after="0"/>
      </w:pPr>
      <w:sdt>
        <w:sdtPr>
          <w:id w:val="-1893732001"/>
          <w14:checkbox>
            <w14:checked w14:val="1"/>
            <w14:checkedState w14:val="0052" w14:font="Wingdings 2"/>
            <w14:uncheckedState w14:val="2610" w14:font="MS Gothic"/>
          </w14:checkbox>
        </w:sdtPr>
        <w:sdtContent>
          <w:r w:rsidR="00615630">
            <w:rPr>
              <w:rFonts w:ascii="Wingdings 2" w:hAnsi="Wingdings 2"/>
            </w:rPr>
            <w:t>R</w:t>
          </w:r>
        </w:sdtContent>
      </w:sdt>
      <w:r w:rsidR="0031297D" w:rsidRPr="00802143">
        <w:rPr>
          <w:sz w:val="36"/>
        </w:rPr>
        <w:t xml:space="preserve"> </w:t>
      </w:r>
      <w:r w:rsidR="0031297D" w:rsidRPr="00802143">
        <w:rPr>
          <w:sz w:val="36"/>
        </w:rPr>
        <w:tab/>
      </w:r>
      <w:r w:rsidR="0031297D" w:rsidRPr="00802143">
        <w:t>App</w:t>
      </w:r>
      <w:r w:rsidR="007D61D6">
        <w:t>roval by</w:t>
      </w:r>
      <w:r w:rsidR="00150BA6">
        <w:t xml:space="preserve"> Research Ethics and Data Management Committee (REDC)</w:t>
      </w:r>
    </w:p>
    <w:p w14:paraId="07A45B02" w14:textId="09052AA1" w:rsidR="0031297D" w:rsidRPr="00802143" w:rsidRDefault="00000000" w:rsidP="0031297D">
      <w:pPr>
        <w:spacing w:after="0"/>
      </w:pPr>
      <w:sdt>
        <w:sdtPr>
          <w:id w:val="1050501304"/>
          <w14:checkbox>
            <w14:checked w14:val="1"/>
            <w14:checkedState w14:val="0052" w14:font="Wingdings 2"/>
            <w14:uncheckedState w14:val="2610" w14:font="MS Gothic"/>
          </w14:checkbox>
        </w:sdtPr>
        <w:sdtContent>
          <w:r w:rsidR="00615630">
            <w:rPr>
              <w:rFonts w:ascii="Wingdings 2" w:hAnsi="Wingdings 2"/>
            </w:rPr>
            <w:t>R</w:t>
          </w:r>
        </w:sdtContent>
      </w:sdt>
      <w:r w:rsidR="0031297D" w:rsidRPr="00802143">
        <w:rPr>
          <w:sz w:val="36"/>
        </w:rPr>
        <w:t xml:space="preserve"> </w:t>
      </w:r>
      <w:r w:rsidR="0031297D" w:rsidRPr="00802143">
        <w:rPr>
          <w:sz w:val="36"/>
        </w:rPr>
        <w:tab/>
      </w:r>
      <w:r w:rsidR="0031297D" w:rsidRPr="00802143">
        <w:t>Request for participation</w:t>
      </w:r>
    </w:p>
    <w:p w14:paraId="474417E5" w14:textId="276AD3A2" w:rsidR="0031297D" w:rsidRPr="00802143" w:rsidRDefault="00000000" w:rsidP="0031297D">
      <w:pPr>
        <w:spacing w:after="0"/>
      </w:pPr>
      <w:sdt>
        <w:sdtPr>
          <w:id w:val="318852555"/>
          <w14:checkbox>
            <w14:checked w14:val="1"/>
            <w14:checkedState w14:val="0052" w14:font="Wingdings 2"/>
            <w14:uncheckedState w14:val="2610" w14:font="MS Gothic"/>
          </w14:checkbox>
        </w:sdtPr>
        <w:sdtContent>
          <w:r w:rsidR="00615630">
            <w:rPr>
              <w:rFonts w:ascii="Wingdings 2" w:hAnsi="Wingdings 2"/>
            </w:rPr>
            <w:t>R</w:t>
          </w:r>
        </w:sdtContent>
      </w:sdt>
      <w:r w:rsidR="0031297D" w:rsidRPr="00802143">
        <w:tab/>
        <w:t>The following text should be included:</w:t>
      </w:r>
    </w:p>
    <w:p w14:paraId="1A558090" w14:textId="7F7B1E6C" w:rsidR="0031297D" w:rsidRPr="00020E94" w:rsidRDefault="0031297D" w:rsidP="0031297D">
      <w:pPr>
        <w:spacing w:after="0"/>
        <w:ind w:left="720"/>
        <w:rPr>
          <w:lang w:val="nl-NL"/>
        </w:rPr>
      </w:pPr>
      <w:r w:rsidRPr="00020E94">
        <w:rPr>
          <w:lang w:val="nl-NL"/>
        </w:rPr>
        <w:t>Voor eventuele opmerkingen of klachten over dit onderzoek kunt u ook contact opn</w:t>
      </w:r>
      <w:r w:rsidR="00150BA6">
        <w:rPr>
          <w:lang w:val="nl-NL"/>
        </w:rPr>
        <w:t xml:space="preserve">emen met de “Research </w:t>
      </w:r>
      <w:proofErr w:type="spellStart"/>
      <w:r w:rsidR="00150BA6">
        <w:rPr>
          <w:lang w:val="nl-NL"/>
        </w:rPr>
        <w:t>Ethics</w:t>
      </w:r>
      <w:proofErr w:type="spellEnd"/>
      <w:r w:rsidR="00150BA6">
        <w:rPr>
          <w:lang w:val="nl-NL"/>
        </w:rPr>
        <w:t xml:space="preserve"> </w:t>
      </w:r>
      <w:proofErr w:type="spellStart"/>
      <w:r w:rsidR="00150BA6">
        <w:rPr>
          <w:lang w:val="nl-NL"/>
        </w:rPr>
        <w:t>and</w:t>
      </w:r>
      <w:proofErr w:type="spellEnd"/>
      <w:r w:rsidR="00150BA6">
        <w:rPr>
          <w:lang w:val="nl-NL"/>
        </w:rPr>
        <w:t xml:space="preserve"> Data Management </w:t>
      </w:r>
      <w:proofErr w:type="spellStart"/>
      <w:r w:rsidR="00150BA6">
        <w:rPr>
          <w:lang w:val="nl-NL"/>
        </w:rPr>
        <w:t>Committee</w:t>
      </w:r>
      <w:proofErr w:type="spellEnd"/>
      <w:r w:rsidR="00150BA6">
        <w:rPr>
          <w:lang w:val="nl-NL"/>
        </w:rPr>
        <w:t xml:space="preserve">” van Tilburg School of </w:t>
      </w:r>
      <w:proofErr w:type="spellStart"/>
      <w:r w:rsidR="00150BA6">
        <w:rPr>
          <w:lang w:val="nl-NL"/>
        </w:rPr>
        <w:t>Humanities</w:t>
      </w:r>
      <w:proofErr w:type="spellEnd"/>
      <w:r w:rsidR="00150BA6">
        <w:rPr>
          <w:lang w:val="nl-NL"/>
        </w:rPr>
        <w:t xml:space="preserve"> </w:t>
      </w:r>
      <w:proofErr w:type="spellStart"/>
      <w:r w:rsidR="00150BA6">
        <w:rPr>
          <w:lang w:val="nl-NL"/>
        </w:rPr>
        <w:t>and</w:t>
      </w:r>
      <w:proofErr w:type="spellEnd"/>
      <w:r w:rsidR="00150BA6">
        <w:rPr>
          <w:lang w:val="nl-NL"/>
        </w:rPr>
        <w:t xml:space="preserve"> Digital Sciences via </w:t>
      </w:r>
      <w:r>
        <w:fldChar w:fldCharType="begin"/>
      </w:r>
      <w:r w:rsidRPr="000B158A">
        <w:rPr>
          <w:lang w:val="nl-NL"/>
          <w:rPrChange w:id="120" w:author="Emiel van Miltenburg [2]" w:date="2023-10-20T11:19:00Z">
            <w:rPr/>
          </w:rPrChange>
        </w:rPr>
        <w:instrText>HYPERLINK "mailto:tshd.redc@tilburguniversity.edu"</w:instrText>
      </w:r>
      <w:r>
        <w:fldChar w:fldCharType="separate"/>
      </w:r>
      <w:r w:rsidR="00150BA6" w:rsidRPr="00150BA6">
        <w:rPr>
          <w:rStyle w:val="Hyperlink"/>
          <w:lang w:val="nl-NL"/>
        </w:rPr>
        <w:t>tshd.redc@tilburguniversity.edu</w:t>
      </w:r>
      <w:r>
        <w:rPr>
          <w:rStyle w:val="Hyperlink"/>
          <w:lang w:val="nl-NL"/>
        </w:rPr>
        <w:fldChar w:fldCharType="end"/>
      </w:r>
    </w:p>
    <w:p w14:paraId="5D31DC04" w14:textId="322A685E" w:rsidR="0031297D" w:rsidRPr="00802143" w:rsidRDefault="0031297D" w:rsidP="0031297D">
      <w:pPr>
        <w:spacing w:after="0"/>
        <w:ind w:left="720"/>
      </w:pPr>
      <w:r w:rsidRPr="00802143">
        <w:t xml:space="preserve">If you have any remarks or complaints regarding this research, you may also </w:t>
      </w:r>
      <w:r w:rsidR="00150BA6">
        <w:t xml:space="preserve">contact the </w:t>
      </w:r>
      <w:r w:rsidR="00150BA6" w:rsidRPr="00150BA6">
        <w:t>“Research Ethics and Data Management Committee</w:t>
      </w:r>
      <w:r w:rsidR="00150BA6">
        <w:t>” of</w:t>
      </w:r>
      <w:r w:rsidR="00150BA6" w:rsidRPr="00150BA6">
        <w:t xml:space="preserve"> Tilburg School of Humanities and Digital Sciences via </w:t>
      </w:r>
      <w:hyperlink r:id="rId20" w:history="1">
        <w:r w:rsidR="00150BA6" w:rsidRPr="00150BA6">
          <w:rPr>
            <w:rStyle w:val="Hyperlink"/>
          </w:rPr>
          <w:t>tshd.redc@tilburguniversity.edu</w:t>
        </w:r>
      </w:hyperlink>
    </w:p>
    <w:p w14:paraId="5CD27F23" w14:textId="33D1D39A" w:rsidR="0031297D" w:rsidRPr="00802143" w:rsidRDefault="00000000" w:rsidP="0031297D">
      <w:pPr>
        <w:spacing w:after="0"/>
        <w:ind w:left="720" w:hanging="720"/>
      </w:pPr>
      <w:sdt>
        <w:sdtPr>
          <w:id w:val="-789429721"/>
          <w14:checkbox>
            <w14:checked w14:val="1"/>
            <w14:checkedState w14:val="0052" w14:font="Wingdings 2"/>
            <w14:uncheckedState w14:val="2610" w14:font="MS Gothic"/>
          </w14:checkbox>
        </w:sdtPr>
        <w:sdtContent>
          <w:r w:rsidR="00615630">
            <w:rPr>
              <w:rFonts w:ascii="Wingdings 2" w:hAnsi="Wingdings 2"/>
            </w:rPr>
            <w:t>R</w:t>
          </w:r>
        </w:sdtContent>
      </w:sdt>
      <w:r w:rsidR="0031297D" w:rsidRPr="00802143">
        <w:rPr>
          <w:sz w:val="36"/>
        </w:rPr>
        <w:t xml:space="preserve"> </w:t>
      </w:r>
      <w:r w:rsidR="0031297D" w:rsidRPr="00802143">
        <w:rPr>
          <w:sz w:val="36"/>
        </w:rPr>
        <w:tab/>
      </w:r>
      <w:r w:rsidR="0031297D" w:rsidRPr="00802143">
        <w:t xml:space="preserve">Closing / whom to contact in case of question or additional information (name and telephone number/ email address researchers) </w:t>
      </w:r>
    </w:p>
    <w:p w14:paraId="1DD2C511" w14:textId="4E599DD1" w:rsidR="000460F3" w:rsidRPr="003C4855" w:rsidRDefault="00000000" w:rsidP="003C4855">
      <w:sdt>
        <w:sdtPr>
          <w:id w:val="626524866"/>
          <w14:checkbox>
            <w14:checked w14:val="1"/>
            <w14:checkedState w14:val="0052" w14:font="Wingdings 2"/>
            <w14:uncheckedState w14:val="2610" w14:font="MS Gothic"/>
          </w14:checkbox>
        </w:sdtPr>
        <w:sdtContent>
          <w:r w:rsidR="00615630">
            <w:rPr>
              <w:rFonts w:ascii="Wingdings 2" w:hAnsi="Wingdings 2"/>
            </w:rPr>
            <w:t>R</w:t>
          </w:r>
        </w:sdtContent>
      </w:sdt>
      <w:r w:rsidR="0031297D" w:rsidRPr="00802143">
        <w:rPr>
          <w:sz w:val="36"/>
        </w:rPr>
        <w:t xml:space="preserve"> </w:t>
      </w:r>
      <w:r w:rsidR="0031297D" w:rsidRPr="00802143">
        <w:rPr>
          <w:sz w:val="36"/>
        </w:rPr>
        <w:tab/>
      </w:r>
      <w:r w:rsidR="00E9048A">
        <w:t>Appendices: Informed Consent</w:t>
      </w:r>
    </w:p>
    <w:p w14:paraId="2A36894B" w14:textId="26FD7C4E" w:rsidR="0031297D" w:rsidRPr="00802143" w:rsidRDefault="003C000F" w:rsidP="0031297D">
      <w:pPr>
        <w:spacing w:after="0"/>
        <w:rPr>
          <w:b/>
        </w:rPr>
      </w:pPr>
      <w:r w:rsidRPr="00802143">
        <w:rPr>
          <w:b/>
        </w:rPr>
        <w:t>5</w:t>
      </w:r>
      <w:r w:rsidR="0031297D" w:rsidRPr="00802143">
        <w:rPr>
          <w:b/>
        </w:rPr>
        <w:t>. CHECKLIST INFORMED CONSENT</w:t>
      </w:r>
    </w:p>
    <w:p w14:paraId="5E529EE0" w14:textId="5473AC0B" w:rsidR="001F3E53" w:rsidRDefault="001F3E53" w:rsidP="0031297D">
      <w:pPr>
        <w:spacing w:after="0"/>
        <w:rPr>
          <w:b/>
        </w:rPr>
      </w:pPr>
    </w:p>
    <w:p w14:paraId="1F808DC3" w14:textId="4CA49F32" w:rsidR="00755FA3" w:rsidRDefault="00755FA3" w:rsidP="00755FA3">
      <w:pPr>
        <w:spacing w:after="0"/>
        <w:rPr>
          <w:i/>
        </w:rPr>
      </w:pPr>
      <w:r>
        <w:rPr>
          <w:i/>
        </w:rPr>
        <w:t>Please note that the consent form should be written in a language that is understandable to participants and that it should not be reduced to a list of statements or a series of check boxes. Its purpose is to inform prospective participants of the purpose, procedures, and risks and benefits of participating in the study,</w:t>
      </w:r>
      <w:r w:rsidR="0001237D">
        <w:rPr>
          <w:i/>
        </w:rPr>
        <w:t xml:space="preserve"> so that they can make an informed decision about whether they want to participate, free of explicit or perceived coercion.</w:t>
      </w:r>
    </w:p>
    <w:p w14:paraId="749BFE88" w14:textId="77777777" w:rsidR="00755FA3" w:rsidRPr="00802143" w:rsidRDefault="00755FA3" w:rsidP="0031297D">
      <w:pPr>
        <w:spacing w:after="0"/>
        <w:rPr>
          <w:b/>
        </w:rPr>
      </w:pPr>
    </w:p>
    <w:p w14:paraId="440AC4CF" w14:textId="6AC83E4E" w:rsidR="001F3E53" w:rsidRPr="00802143" w:rsidRDefault="001F3E53" w:rsidP="001F3E53">
      <w:pPr>
        <w:pStyle w:val="ListParagraph"/>
        <w:numPr>
          <w:ilvl w:val="0"/>
          <w:numId w:val="21"/>
        </w:numPr>
        <w:rPr>
          <w:i/>
        </w:rPr>
      </w:pPr>
      <w:r w:rsidRPr="00802143">
        <w:rPr>
          <w:i/>
        </w:rPr>
        <w:t xml:space="preserve">In case of minors younger than 12 years of age informed consent is obtained from the parent(s) or legal representative(s). It is </w:t>
      </w:r>
      <w:r w:rsidR="002915B2">
        <w:rPr>
          <w:i/>
        </w:rPr>
        <w:t>default</w:t>
      </w:r>
      <w:r w:rsidRPr="00802143">
        <w:rPr>
          <w:i/>
        </w:rPr>
        <w:t xml:space="preserve"> to also ask the child where possible. </w:t>
      </w:r>
    </w:p>
    <w:p w14:paraId="6C2D0CBE" w14:textId="77777777" w:rsidR="001F3E53" w:rsidRPr="00802143" w:rsidRDefault="001F3E53" w:rsidP="001F3E53">
      <w:pPr>
        <w:pStyle w:val="ListParagraph"/>
        <w:numPr>
          <w:ilvl w:val="0"/>
          <w:numId w:val="21"/>
        </w:numPr>
        <w:rPr>
          <w:i/>
        </w:rPr>
      </w:pPr>
      <w:r w:rsidRPr="00802143">
        <w:rPr>
          <w:i/>
        </w:rPr>
        <w:lastRenderedPageBreak/>
        <w:t xml:space="preserve">In case of minors older than 11 and younger than 16 years of age informed consent is obtained from both the minor and the parent(s) or legal representative(s). </w:t>
      </w:r>
    </w:p>
    <w:p w14:paraId="174EC32C" w14:textId="1F0B33FE" w:rsidR="001F3E53" w:rsidRDefault="001F3E53" w:rsidP="001F3E53">
      <w:pPr>
        <w:pStyle w:val="ListParagraph"/>
        <w:numPr>
          <w:ilvl w:val="0"/>
          <w:numId w:val="21"/>
        </w:numPr>
        <w:rPr>
          <w:i/>
        </w:rPr>
      </w:pPr>
      <w:r w:rsidRPr="00802143">
        <w:rPr>
          <w:i/>
        </w:rPr>
        <w:t xml:space="preserve">From 16 years of age, consent is only obtained from the participant. For some types of </w:t>
      </w:r>
      <w:proofErr w:type="gramStart"/>
      <w:r w:rsidRPr="00802143">
        <w:rPr>
          <w:i/>
        </w:rPr>
        <w:t>research</w:t>
      </w:r>
      <w:proofErr w:type="gramEnd"/>
      <w:r w:rsidRPr="00802143">
        <w:rPr>
          <w:i/>
        </w:rPr>
        <w:t xml:space="preserve"> it may nevertheless be </w:t>
      </w:r>
      <w:r w:rsidR="002915B2">
        <w:rPr>
          <w:i/>
        </w:rPr>
        <w:t>default</w:t>
      </w:r>
      <w:r w:rsidRPr="00802143">
        <w:rPr>
          <w:i/>
        </w:rPr>
        <w:t xml:space="preserve"> to inform the parents or legal representatives.</w:t>
      </w:r>
    </w:p>
    <w:p w14:paraId="740D1D9E" w14:textId="0BD66248" w:rsidR="00755FA3" w:rsidRPr="00755FA3" w:rsidRDefault="00150BA6" w:rsidP="00755FA3">
      <w:pPr>
        <w:pStyle w:val="ListParagraph"/>
        <w:numPr>
          <w:ilvl w:val="0"/>
          <w:numId w:val="21"/>
        </w:numPr>
        <w:rPr>
          <w:i/>
        </w:rPr>
      </w:pPr>
      <w:r w:rsidRPr="00802143">
        <w:rPr>
          <w:i/>
        </w:rPr>
        <w:t xml:space="preserve">In case of a mentally incompetent participant, informed consent is obtained from the legal representative(s). It is </w:t>
      </w:r>
      <w:r w:rsidR="002915B2">
        <w:rPr>
          <w:i/>
        </w:rPr>
        <w:t>default</w:t>
      </w:r>
      <w:r w:rsidRPr="00802143">
        <w:rPr>
          <w:i/>
        </w:rPr>
        <w:t xml:space="preserve"> to also ask the participant where possible. </w:t>
      </w:r>
    </w:p>
    <w:p w14:paraId="093DD63F" w14:textId="201D752A" w:rsidR="0031297D" w:rsidRPr="00802143" w:rsidRDefault="0031297D" w:rsidP="0031297D">
      <w:pPr>
        <w:spacing w:after="0"/>
        <w:rPr>
          <w:i/>
        </w:rPr>
      </w:pPr>
      <w:r w:rsidRPr="00802143">
        <w:rPr>
          <w:i/>
        </w:rPr>
        <w:t xml:space="preserve">Please check each applicable box to confirm that the informed consent contains the required elements </w:t>
      </w:r>
    </w:p>
    <w:p w14:paraId="43A2230F" w14:textId="77777777" w:rsidR="001F3E53" w:rsidRPr="00802143" w:rsidRDefault="001F3E53" w:rsidP="0031297D">
      <w:pPr>
        <w:spacing w:after="0"/>
        <w:rPr>
          <w:b/>
        </w:rPr>
      </w:pPr>
    </w:p>
    <w:p w14:paraId="2450D3C1" w14:textId="6F457598" w:rsidR="0031297D" w:rsidRPr="00802143" w:rsidRDefault="003C000F" w:rsidP="0031297D">
      <w:pPr>
        <w:spacing w:after="0"/>
        <w:rPr>
          <w:b/>
        </w:rPr>
      </w:pPr>
      <w:r w:rsidRPr="00802143">
        <w:rPr>
          <w:b/>
        </w:rPr>
        <w:t>5</w:t>
      </w:r>
      <w:r w:rsidR="0031297D" w:rsidRPr="00802143">
        <w:rPr>
          <w:b/>
        </w:rPr>
        <w:t>.1 Mentally competen</w:t>
      </w:r>
      <w:r w:rsidR="00815630">
        <w:rPr>
          <w:b/>
        </w:rPr>
        <w:t>t participants</w:t>
      </w:r>
      <w:r w:rsidR="001B1EFE">
        <w:rPr>
          <w:b/>
        </w:rPr>
        <w:t xml:space="preserve">, including </w:t>
      </w:r>
      <w:r w:rsidR="00815630">
        <w:rPr>
          <w:b/>
        </w:rPr>
        <w:t xml:space="preserve">minors </w:t>
      </w:r>
      <w:r w:rsidR="001B1EFE">
        <w:rPr>
          <w:b/>
        </w:rPr>
        <w:t xml:space="preserve">between the age of 12 and </w:t>
      </w:r>
      <w:r w:rsidR="00815630">
        <w:rPr>
          <w:b/>
        </w:rPr>
        <w:t>16</w:t>
      </w:r>
      <w:r w:rsidR="0031297D" w:rsidRPr="00802143">
        <w:rPr>
          <w:b/>
        </w:rPr>
        <w:t xml:space="preserve"> year </w:t>
      </w:r>
    </w:p>
    <w:p w14:paraId="4BD854AD" w14:textId="59B78B0C" w:rsidR="0031297D" w:rsidRPr="00802143" w:rsidRDefault="00000000" w:rsidP="0031297D">
      <w:pPr>
        <w:spacing w:after="0"/>
      </w:pPr>
      <w:sdt>
        <w:sdtPr>
          <w:id w:val="-1056616833"/>
          <w14:checkbox>
            <w14:checked w14:val="1"/>
            <w14:checkedState w14:val="0052" w14:font="Wingdings 2"/>
            <w14:uncheckedState w14:val="2610" w14:font="MS Gothic"/>
          </w14:checkbox>
        </w:sdtPr>
        <w:sdtContent>
          <w:r w:rsidR="00615630">
            <w:rPr>
              <w:rFonts w:ascii="Wingdings 2" w:hAnsi="Wingdings 2"/>
            </w:rPr>
            <w:t>R</w:t>
          </w:r>
        </w:sdtContent>
      </w:sdt>
      <w:r w:rsidR="0031297D" w:rsidRPr="00802143">
        <w:t xml:space="preserve"> Title (Title of the study, if necessary simplified, abbreviated or translated)</w:t>
      </w:r>
    </w:p>
    <w:p w14:paraId="45354837" w14:textId="42C332D7" w:rsidR="0031297D" w:rsidRPr="00802143" w:rsidRDefault="00000000" w:rsidP="0031297D">
      <w:pPr>
        <w:spacing w:after="0"/>
      </w:pPr>
      <w:sdt>
        <w:sdtPr>
          <w:id w:val="-1206168900"/>
          <w14:checkbox>
            <w14:checked w14:val="1"/>
            <w14:checkedState w14:val="0052" w14:font="Wingdings 2"/>
            <w14:uncheckedState w14:val="2610" w14:font="MS Gothic"/>
          </w14:checkbox>
        </w:sdtPr>
        <w:sdtContent>
          <w:r w:rsidR="00615630">
            <w:rPr>
              <w:rFonts w:ascii="Wingdings 2" w:hAnsi="Wingdings 2"/>
            </w:rPr>
            <w:t>R</w:t>
          </w:r>
        </w:sdtContent>
      </w:sdt>
      <w:r w:rsidR="0031297D" w:rsidRPr="00802143">
        <w:rPr>
          <w:sz w:val="36"/>
        </w:rPr>
        <w:t xml:space="preserve"> </w:t>
      </w:r>
      <w:r w:rsidR="0031297D" w:rsidRPr="00802143">
        <w:t xml:space="preserve">Confirmation that the information is </w:t>
      </w:r>
      <w:proofErr w:type="gramStart"/>
      <w:r w:rsidR="0031297D" w:rsidRPr="00802143">
        <w:t>read</w:t>
      </w:r>
      <w:proofErr w:type="gramEnd"/>
      <w:r w:rsidR="0031297D" w:rsidRPr="00802143">
        <w:t xml:space="preserve"> </w:t>
      </w:r>
    </w:p>
    <w:p w14:paraId="282037E1" w14:textId="7E489B58" w:rsidR="0031297D" w:rsidRPr="00802143" w:rsidRDefault="00000000" w:rsidP="0031297D">
      <w:pPr>
        <w:spacing w:after="0"/>
      </w:pPr>
      <w:sdt>
        <w:sdtPr>
          <w:id w:val="1118258919"/>
          <w14:checkbox>
            <w14:checked w14:val="1"/>
            <w14:checkedState w14:val="0052" w14:font="Wingdings 2"/>
            <w14:uncheckedState w14:val="2610" w14:font="MS Gothic"/>
          </w14:checkbox>
        </w:sdtPr>
        <w:sdtContent>
          <w:r w:rsidR="00615630">
            <w:rPr>
              <w:rFonts w:ascii="Wingdings 2" w:hAnsi="Wingdings 2"/>
            </w:rPr>
            <w:t>R</w:t>
          </w:r>
        </w:sdtContent>
      </w:sdt>
      <w:r w:rsidR="0031297D" w:rsidRPr="00802143">
        <w:rPr>
          <w:sz w:val="36"/>
        </w:rPr>
        <w:t xml:space="preserve"> </w:t>
      </w:r>
      <w:r w:rsidR="0031297D" w:rsidRPr="00802143">
        <w:t xml:space="preserve">Confirmation that there was room for </w:t>
      </w:r>
      <w:proofErr w:type="gramStart"/>
      <w:r w:rsidR="0031297D" w:rsidRPr="00802143">
        <w:t>questions</w:t>
      </w:r>
      <w:proofErr w:type="gramEnd"/>
    </w:p>
    <w:p w14:paraId="770C7AAB" w14:textId="3C8C53B7" w:rsidR="0031297D" w:rsidRPr="00802143" w:rsidRDefault="00000000" w:rsidP="0031297D">
      <w:pPr>
        <w:spacing w:after="0"/>
      </w:pPr>
      <w:sdt>
        <w:sdtPr>
          <w:id w:val="1754087715"/>
          <w14:checkbox>
            <w14:checked w14:val="1"/>
            <w14:checkedState w14:val="0052" w14:font="Wingdings 2"/>
            <w14:uncheckedState w14:val="2610" w14:font="MS Gothic"/>
          </w14:checkbox>
        </w:sdtPr>
        <w:sdtContent>
          <w:r w:rsidR="00615630">
            <w:rPr>
              <w:rFonts w:ascii="Wingdings 2" w:hAnsi="Wingdings 2"/>
            </w:rPr>
            <w:t>R</w:t>
          </w:r>
        </w:sdtContent>
      </w:sdt>
      <w:r w:rsidR="0031297D" w:rsidRPr="00802143">
        <w:rPr>
          <w:sz w:val="36"/>
        </w:rPr>
        <w:t xml:space="preserve"> </w:t>
      </w:r>
      <w:r w:rsidR="0031297D" w:rsidRPr="00802143">
        <w:t xml:space="preserve">Reminder on voluntariness of participation. Right to decline to participate and withdraw from the research once </w:t>
      </w:r>
      <w:r w:rsidR="00150BA6">
        <w:t xml:space="preserve">  </w:t>
      </w:r>
      <w:r w:rsidR="0031297D" w:rsidRPr="00802143">
        <w:t>participation has begun, without any negative consequences, and without providing any explanation</w:t>
      </w:r>
    </w:p>
    <w:p w14:paraId="50A6A371" w14:textId="03679668" w:rsidR="005B47EA" w:rsidRDefault="00000000" w:rsidP="00170A8B">
      <w:pPr>
        <w:spacing w:after="0"/>
      </w:pPr>
      <w:sdt>
        <w:sdtPr>
          <w:id w:val="612167493"/>
          <w14:checkbox>
            <w14:checked w14:val="1"/>
            <w14:checkedState w14:val="0052" w14:font="Wingdings 2"/>
            <w14:uncheckedState w14:val="2610" w14:font="MS Gothic"/>
          </w14:checkbox>
        </w:sdtPr>
        <w:sdtContent>
          <w:r w:rsidR="00615630">
            <w:rPr>
              <w:rFonts w:ascii="Wingdings 2" w:hAnsi="Wingdings 2"/>
            </w:rPr>
            <w:t>R</w:t>
          </w:r>
        </w:sdtContent>
      </w:sdt>
      <w:r w:rsidR="0031297D" w:rsidRPr="00802143">
        <w:rPr>
          <w:sz w:val="36"/>
        </w:rPr>
        <w:t xml:space="preserve"> </w:t>
      </w:r>
      <w:r w:rsidR="0031297D" w:rsidRPr="00802143">
        <w:t xml:space="preserve">Permission processing of anonymous/coded data as mentioned in the information </w:t>
      </w:r>
      <w:proofErr w:type="gramStart"/>
      <w:r w:rsidR="0031297D" w:rsidRPr="00802143">
        <w:t>letter</w:t>
      </w:r>
      <w:proofErr w:type="gramEnd"/>
    </w:p>
    <w:p w14:paraId="303CEF72" w14:textId="34FB9B08" w:rsidR="00170A8B" w:rsidRPr="00802143" w:rsidRDefault="00000000" w:rsidP="00170A8B">
      <w:pPr>
        <w:spacing w:after="0"/>
      </w:pPr>
      <w:sdt>
        <w:sdtPr>
          <w:id w:val="-1993637216"/>
          <w14:checkbox>
            <w14:checked w14:val="1"/>
            <w14:checkedState w14:val="0052" w14:font="Wingdings 2"/>
            <w14:uncheckedState w14:val="2610" w14:font="MS Gothic"/>
          </w14:checkbox>
        </w:sdtPr>
        <w:sdtContent>
          <w:r w:rsidR="00615630">
            <w:rPr>
              <w:rFonts w:ascii="Wingdings 2" w:hAnsi="Wingdings 2"/>
            </w:rPr>
            <w:t>R</w:t>
          </w:r>
        </w:sdtContent>
      </w:sdt>
      <w:r w:rsidR="00170A8B">
        <w:t xml:space="preserve"> If applicable: explicit permission to make</w:t>
      </w:r>
      <w:r w:rsidR="00C236FB">
        <w:t xml:space="preserve"> photos,</w:t>
      </w:r>
      <w:r w:rsidR="00170A8B">
        <w:t xml:space="preserve"> audio/video </w:t>
      </w:r>
      <w:proofErr w:type="gramStart"/>
      <w:r w:rsidR="00170A8B">
        <w:t>recordings</w:t>
      </w:r>
      <w:proofErr w:type="gramEnd"/>
    </w:p>
    <w:p w14:paraId="65275548" w14:textId="0477C687" w:rsidR="0031297D" w:rsidRPr="00802143" w:rsidRDefault="00000000" w:rsidP="0031297D">
      <w:pPr>
        <w:spacing w:after="0"/>
      </w:pPr>
      <w:sdt>
        <w:sdtPr>
          <w:id w:val="-1736314053"/>
          <w14:checkbox>
            <w14:checked w14:val="1"/>
            <w14:checkedState w14:val="0052" w14:font="Wingdings 2"/>
            <w14:uncheckedState w14:val="2610" w14:font="MS Gothic"/>
          </w14:checkbox>
        </w:sdtPr>
        <w:sdtContent>
          <w:r w:rsidR="00615630">
            <w:rPr>
              <w:rFonts w:ascii="Wingdings 2" w:hAnsi="Wingdings 2"/>
            </w:rPr>
            <w:t>R</w:t>
          </w:r>
        </w:sdtContent>
      </w:sdt>
      <w:r w:rsidR="0031297D" w:rsidRPr="00802143">
        <w:rPr>
          <w:sz w:val="36"/>
        </w:rPr>
        <w:t xml:space="preserve"> </w:t>
      </w:r>
      <w:r w:rsidR="0031297D" w:rsidRPr="00802143">
        <w:t xml:space="preserve">Permission for storing the research data for a period of </w:t>
      </w:r>
      <w:r w:rsidR="009A270A" w:rsidRPr="00802143">
        <w:t xml:space="preserve">at least </w:t>
      </w:r>
      <w:r w:rsidR="0031297D" w:rsidRPr="00802143">
        <w:t xml:space="preserve">ten </w:t>
      </w:r>
      <w:proofErr w:type="gramStart"/>
      <w:r w:rsidR="0031297D" w:rsidRPr="00802143">
        <w:t>years</w:t>
      </w:r>
      <w:proofErr w:type="gramEnd"/>
    </w:p>
    <w:p w14:paraId="30FF99E7" w14:textId="04B49432" w:rsidR="0031297D" w:rsidRPr="00802143" w:rsidRDefault="00000000" w:rsidP="0031297D">
      <w:pPr>
        <w:spacing w:after="0"/>
      </w:pPr>
      <w:sdt>
        <w:sdtPr>
          <w:id w:val="-1750272374"/>
          <w14:checkbox>
            <w14:checked w14:val="1"/>
            <w14:checkedState w14:val="0052" w14:font="Wingdings 2"/>
            <w14:uncheckedState w14:val="2610" w14:font="MS Gothic"/>
          </w14:checkbox>
        </w:sdtPr>
        <w:sdtContent>
          <w:r w:rsidR="00615630">
            <w:rPr>
              <w:rFonts w:ascii="Wingdings 2" w:hAnsi="Wingdings 2"/>
            </w:rPr>
            <w:t>R</w:t>
          </w:r>
        </w:sdtContent>
      </w:sdt>
      <w:r w:rsidR="0031297D" w:rsidRPr="00802143">
        <w:rPr>
          <w:sz w:val="36"/>
        </w:rPr>
        <w:t xml:space="preserve"> </w:t>
      </w:r>
      <w:r w:rsidR="0031297D" w:rsidRPr="00802143">
        <w:t>Permission participation in the study</w:t>
      </w:r>
    </w:p>
    <w:commentRangeStart w:id="121"/>
    <w:p w14:paraId="58BFF83A" w14:textId="01B285C8" w:rsidR="0031297D" w:rsidRPr="00802143" w:rsidRDefault="00000000" w:rsidP="0031297D">
      <w:pPr>
        <w:spacing w:after="0"/>
      </w:pPr>
      <w:sdt>
        <w:sdtPr>
          <w:id w:val="2013951177"/>
          <w14:checkbox>
            <w14:checked w14:val="0"/>
            <w14:checkedState w14:val="0052" w14:font="Wingdings 2"/>
            <w14:uncheckedState w14:val="2610" w14:font="MS Gothic"/>
          </w14:checkbox>
        </w:sdtPr>
        <w:sdtContent>
          <w:r w:rsidR="0031297D" w:rsidRPr="00802143">
            <w:rPr>
              <w:rFonts w:ascii="MS Gothic" w:eastAsia="MS Gothic" w:hAnsi="MS Gothic"/>
            </w:rPr>
            <w:t>☐</w:t>
          </w:r>
        </w:sdtContent>
      </w:sdt>
      <w:r w:rsidR="0031297D" w:rsidRPr="00802143">
        <w:rPr>
          <w:sz w:val="36"/>
        </w:rPr>
        <w:t xml:space="preserve"> </w:t>
      </w:r>
      <w:r w:rsidR="0031297D" w:rsidRPr="00802143">
        <w:t>Date,</w:t>
      </w:r>
      <w:r w:rsidR="00CF3699" w:rsidRPr="00802143">
        <w:t xml:space="preserve"> name, signature participant </w:t>
      </w:r>
    </w:p>
    <w:p w14:paraId="57A2A395" w14:textId="292133F7" w:rsidR="0031297D" w:rsidRPr="00802143" w:rsidRDefault="00000000" w:rsidP="0031297D">
      <w:pPr>
        <w:spacing w:after="0"/>
      </w:pPr>
      <w:sdt>
        <w:sdtPr>
          <w:id w:val="-1709172540"/>
          <w14:checkbox>
            <w14:checked w14:val="0"/>
            <w14:checkedState w14:val="0052" w14:font="Wingdings 2"/>
            <w14:uncheckedState w14:val="2610" w14:font="MS Gothic"/>
          </w14:checkbox>
        </w:sdtPr>
        <w:sdtContent>
          <w:r w:rsidR="0031297D" w:rsidRPr="00802143">
            <w:rPr>
              <w:rFonts w:ascii="MS Gothic" w:eastAsia="MS Gothic" w:hAnsi="MS Gothic"/>
            </w:rPr>
            <w:t>☐</w:t>
          </w:r>
        </w:sdtContent>
      </w:sdt>
      <w:r w:rsidR="0031297D" w:rsidRPr="00802143">
        <w:rPr>
          <w:sz w:val="36"/>
        </w:rPr>
        <w:t xml:space="preserve"> </w:t>
      </w:r>
      <w:r w:rsidR="0031297D" w:rsidRPr="00802143">
        <w:t xml:space="preserve">Date, name, signature researcher  </w:t>
      </w:r>
      <w:commentRangeEnd w:id="121"/>
      <w:r w:rsidR="00615630">
        <w:rPr>
          <w:rStyle w:val="CommentReference"/>
        </w:rPr>
        <w:commentReference w:id="121"/>
      </w:r>
    </w:p>
    <w:p w14:paraId="156A7528" w14:textId="47922FC7" w:rsidR="0031297D" w:rsidRPr="00802143" w:rsidRDefault="00000000" w:rsidP="0031297D">
      <w:sdt>
        <w:sdtPr>
          <w:id w:val="1859933947"/>
          <w14:checkbox>
            <w14:checked w14:val="0"/>
            <w14:checkedState w14:val="0052" w14:font="Wingdings 2"/>
            <w14:uncheckedState w14:val="2610" w14:font="MS Gothic"/>
          </w14:checkbox>
        </w:sdtPr>
        <w:sdtContent>
          <w:r w:rsidR="0031297D" w:rsidRPr="00802143">
            <w:rPr>
              <w:rFonts w:ascii="MS Gothic" w:eastAsia="MS Gothic" w:hAnsi="MS Gothic"/>
            </w:rPr>
            <w:t>☐</w:t>
          </w:r>
        </w:sdtContent>
      </w:sdt>
      <w:r w:rsidR="0031297D" w:rsidRPr="00802143">
        <w:rPr>
          <w:sz w:val="40"/>
        </w:rPr>
        <w:t xml:space="preserve"> </w:t>
      </w:r>
      <w:r w:rsidR="0031297D" w:rsidRPr="00802143">
        <w:t>Give the participant a copy of the signed informed consent form</w:t>
      </w:r>
    </w:p>
    <w:p w14:paraId="00EEA03F" w14:textId="5EDA7BA0" w:rsidR="0031297D" w:rsidRPr="00802143" w:rsidRDefault="003C000F" w:rsidP="0031297D">
      <w:pPr>
        <w:spacing w:after="0"/>
        <w:rPr>
          <w:b/>
        </w:rPr>
      </w:pPr>
      <w:r w:rsidRPr="00802143">
        <w:rPr>
          <w:b/>
        </w:rPr>
        <w:t>5</w:t>
      </w:r>
      <w:r w:rsidR="00150BA6">
        <w:rPr>
          <w:b/>
        </w:rPr>
        <w:t>.2</w:t>
      </w:r>
      <w:r w:rsidR="0031297D" w:rsidRPr="00802143">
        <w:rPr>
          <w:b/>
        </w:rPr>
        <w:t xml:space="preserve"> Addition/correction for minors</w:t>
      </w:r>
    </w:p>
    <w:p w14:paraId="5D863CDE" w14:textId="7D34A682" w:rsidR="0031297D" w:rsidRPr="00802143" w:rsidRDefault="00000000" w:rsidP="0031297D">
      <w:pPr>
        <w:spacing w:after="0"/>
      </w:pPr>
      <w:sdt>
        <w:sdtPr>
          <w:id w:val="1963998615"/>
          <w14:checkbox>
            <w14:checked w14:val="0"/>
            <w14:checkedState w14:val="0052" w14:font="Wingdings 2"/>
            <w14:uncheckedState w14:val="2610" w14:font="MS Gothic"/>
          </w14:checkbox>
        </w:sdtPr>
        <w:sdtContent>
          <w:r w:rsidR="0031297D" w:rsidRPr="00802143">
            <w:rPr>
              <w:rFonts w:ascii="MS Gothic" w:eastAsia="MS Gothic" w:hAnsi="MS Gothic"/>
            </w:rPr>
            <w:t>☐</w:t>
          </w:r>
        </w:sdtContent>
      </w:sdt>
      <w:r w:rsidR="0031297D" w:rsidRPr="00802143">
        <w:rPr>
          <w:sz w:val="36"/>
        </w:rPr>
        <w:t xml:space="preserve"> </w:t>
      </w:r>
      <w:r w:rsidR="0031297D" w:rsidRPr="00802143">
        <w:t>Date of birth participant</w:t>
      </w:r>
    </w:p>
    <w:p w14:paraId="01DA0265" w14:textId="777A986E" w:rsidR="0031297D" w:rsidRPr="00802143" w:rsidRDefault="00000000" w:rsidP="0031297D">
      <w:pPr>
        <w:spacing w:after="0"/>
      </w:pPr>
      <w:sdt>
        <w:sdtPr>
          <w:id w:val="378976369"/>
          <w14:checkbox>
            <w14:checked w14:val="0"/>
            <w14:checkedState w14:val="0052" w14:font="Wingdings 2"/>
            <w14:uncheckedState w14:val="2610" w14:font="MS Gothic"/>
          </w14:checkbox>
        </w:sdtPr>
        <w:sdtContent>
          <w:r w:rsidR="0031297D" w:rsidRPr="00802143">
            <w:rPr>
              <w:rFonts w:ascii="MS Gothic" w:eastAsia="MS Gothic" w:hAnsi="MS Gothic"/>
            </w:rPr>
            <w:t>☐</w:t>
          </w:r>
        </w:sdtContent>
      </w:sdt>
      <w:r w:rsidR="0031297D" w:rsidRPr="00802143">
        <w:rPr>
          <w:sz w:val="36"/>
        </w:rPr>
        <w:t xml:space="preserve"> </w:t>
      </w:r>
      <w:r w:rsidR="0031297D" w:rsidRPr="00802143">
        <w:t>Date, name, signature (if possible both) parents/guardians</w:t>
      </w:r>
    </w:p>
    <w:p w14:paraId="7FC44670" w14:textId="77777777" w:rsidR="00150BA6" w:rsidRDefault="00150BA6">
      <w:pPr>
        <w:rPr>
          <w:b/>
          <w:lang w:eastAsia="ja-JP"/>
        </w:rPr>
      </w:pPr>
    </w:p>
    <w:p w14:paraId="65110C88" w14:textId="41F62A33" w:rsidR="00150BA6" w:rsidRPr="00802143" w:rsidRDefault="00150BA6" w:rsidP="00150BA6">
      <w:pPr>
        <w:spacing w:after="0"/>
        <w:rPr>
          <w:b/>
        </w:rPr>
      </w:pPr>
      <w:r w:rsidRPr="00802143">
        <w:rPr>
          <w:b/>
        </w:rPr>
        <w:t>5</w:t>
      </w:r>
      <w:r>
        <w:rPr>
          <w:b/>
        </w:rPr>
        <w:t>.3</w:t>
      </w:r>
      <w:r w:rsidRPr="00802143">
        <w:rPr>
          <w:b/>
        </w:rPr>
        <w:t xml:space="preserve"> Addition/correction for mentally incompetent adults</w:t>
      </w:r>
    </w:p>
    <w:p w14:paraId="48565017" w14:textId="77777777" w:rsidR="0072189E" w:rsidRDefault="00000000" w:rsidP="0072189E">
      <w:pPr>
        <w:spacing w:line="360" w:lineRule="auto"/>
        <w:rPr>
          <w:b/>
          <w:lang w:eastAsia="ja-JP"/>
        </w:rPr>
      </w:pPr>
      <w:sdt>
        <w:sdtPr>
          <w:id w:val="536709031"/>
          <w14:checkbox>
            <w14:checked w14:val="0"/>
            <w14:checkedState w14:val="0052" w14:font="Wingdings 2"/>
            <w14:uncheckedState w14:val="2610" w14:font="MS Gothic"/>
          </w14:checkbox>
        </w:sdtPr>
        <w:sdtContent>
          <w:r w:rsidR="00150BA6" w:rsidRPr="00802143">
            <w:rPr>
              <w:rFonts w:ascii="MS Gothic" w:eastAsia="MS Gothic" w:hAnsi="MS Gothic"/>
            </w:rPr>
            <w:t>☐</w:t>
          </w:r>
        </w:sdtContent>
      </w:sdt>
      <w:r w:rsidR="00150BA6" w:rsidRPr="00802143">
        <w:rPr>
          <w:sz w:val="36"/>
        </w:rPr>
        <w:t xml:space="preserve"> </w:t>
      </w:r>
      <w:r w:rsidR="00150BA6" w:rsidRPr="00802143">
        <w:t>Date, name, signature legal representative, relation to participant</w:t>
      </w:r>
    </w:p>
    <w:p w14:paraId="7BC4B15A" w14:textId="0F8DA742" w:rsidR="009C2D02" w:rsidRPr="0072189E" w:rsidRDefault="007D61D6" w:rsidP="0072189E">
      <w:pPr>
        <w:spacing w:line="360" w:lineRule="auto"/>
      </w:pPr>
      <w:r>
        <w:rPr>
          <w:b/>
          <w:lang w:eastAsia="ja-JP"/>
        </w:rPr>
        <w:t>6. D</w:t>
      </w:r>
      <w:r w:rsidR="003C000F" w:rsidRPr="00802143">
        <w:rPr>
          <w:b/>
          <w:lang w:eastAsia="ja-JP"/>
        </w:rPr>
        <w:t>ocuments that should be added to the application</w:t>
      </w:r>
    </w:p>
    <w:p w14:paraId="43D4C900" w14:textId="3EB96E4E" w:rsidR="009C2D02" w:rsidRPr="00802143" w:rsidRDefault="003C000F" w:rsidP="001C1D25">
      <w:pPr>
        <w:rPr>
          <w:lang w:eastAsia="ja-JP"/>
        </w:rPr>
      </w:pPr>
      <w:r w:rsidRPr="00802143">
        <w:rPr>
          <w:lang w:eastAsia="ja-JP"/>
        </w:rPr>
        <w:t>T</w:t>
      </w:r>
      <w:r w:rsidR="00146ED7" w:rsidRPr="00802143">
        <w:rPr>
          <w:lang w:eastAsia="ja-JP"/>
        </w:rPr>
        <w:t>he following documents</w:t>
      </w:r>
      <w:r w:rsidRPr="00802143">
        <w:rPr>
          <w:lang w:eastAsia="ja-JP"/>
        </w:rPr>
        <w:t xml:space="preserve"> should be provided</w:t>
      </w:r>
      <w:r w:rsidR="00146ED7" w:rsidRPr="00802143">
        <w:rPr>
          <w:lang w:eastAsia="ja-JP"/>
        </w:rPr>
        <w:t xml:space="preserve"> (if applicable): </w:t>
      </w:r>
    </w:p>
    <w:p w14:paraId="5E55848C" w14:textId="0D68A342" w:rsidR="009C2D02" w:rsidRPr="00802143" w:rsidRDefault="00000000" w:rsidP="001C1D25">
      <w:sdt>
        <w:sdtPr>
          <w:id w:val="-1332367591"/>
          <w14:checkbox>
            <w14:checked w14:val="0"/>
            <w14:checkedState w14:val="0052" w14:font="Wingdings 2"/>
            <w14:uncheckedState w14:val="2610" w14:font="MS Gothic"/>
          </w14:checkbox>
        </w:sdtPr>
        <w:sdtContent>
          <w:r w:rsidR="003C000F" w:rsidRPr="00802143">
            <w:rPr>
              <w:rFonts w:ascii="MS Gothic" w:eastAsia="MS Gothic" w:hAnsi="MS Gothic"/>
            </w:rPr>
            <w:t>☐</w:t>
          </w:r>
        </w:sdtContent>
      </w:sdt>
      <w:r w:rsidR="009C2D02" w:rsidRPr="00802143">
        <w:t xml:space="preserve"> </w:t>
      </w:r>
      <w:r w:rsidR="001F6E04" w:rsidRPr="00802143">
        <w:t>A</w:t>
      </w:r>
      <w:r w:rsidR="009C2D02" w:rsidRPr="00802143">
        <w:t>dvert</w:t>
      </w:r>
      <w:r w:rsidR="00146ED7" w:rsidRPr="00802143">
        <w:t>isement</w:t>
      </w:r>
    </w:p>
    <w:p w14:paraId="11CAE540" w14:textId="7658F6F2" w:rsidR="009C2D02" w:rsidRPr="00802143" w:rsidRDefault="00000000" w:rsidP="001C1D25">
      <w:sdt>
        <w:sdtPr>
          <w:id w:val="-1657607687"/>
          <w14:checkbox>
            <w14:checked w14:val="1"/>
            <w14:checkedState w14:val="0052" w14:font="Wingdings 2"/>
            <w14:uncheckedState w14:val="2610" w14:font="MS Gothic"/>
          </w14:checkbox>
        </w:sdtPr>
        <w:sdtContent>
          <w:r w:rsidR="00615630">
            <w:rPr>
              <w:rFonts w:ascii="Wingdings 2" w:hAnsi="Wingdings 2"/>
            </w:rPr>
            <w:t>R</w:t>
          </w:r>
        </w:sdtContent>
      </w:sdt>
      <w:r w:rsidR="003C000F" w:rsidRPr="00802143">
        <w:rPr>
          <w:sz w:val="36"/>
        </w:rPr>
        <w:t xml:space="preserve"> </w:t>
      </w:r>
      <w:r w:rsidR="00146ED7" w:rsidRPr="00802143">
        <w:t>Participant information letter (precedes participation)</w:t>
      </w:r>
    </w:p>
    <w:p w14:paraId="2FC97B6D" w14:textId="6F49CD6F" w:rsidR="009C2D02" w:rsidRPr="00802143" w:rsidRDefault="00000000" w:rsidP="001C1D25">
      <w:sdt>
        <w:sdtPr>
          <w:id w:val="834737334"/>
          <w14:checkbox>
            <w14:checked w14:val="1"/>
            <w14:checkedState w14:val="0052" w14:font="Wingdings 2"/>
            <w14:uncheckedState w14:val="2610" w14:font="MS Gothic"/>
          </w14:checkbox>
        </w:sdtPr>
        <w:sdtContent>
          <w:r w:rsidR="00615630">
            <w:rPr>
              <w:rFonts w:ascii="Wingdings 2" w:hAnsi="Wingdings 2"/>
            </w:rPr>
            <w:t>R</w:t>
          </w:r>
        </w:sdtContent>
      </w:sdt>
      <w:r w:rsidR="007400D3" w:rsidRPr="00802143">
        <w:t xml:space="preserve"> </w:t>
      </w:r>
      <w:r w:rsidR="00146ED7" w:rsidRPr="00802143">
        <w:t>Informed consent form</w:t>
      </w:r>
    </w:p>
    <w:p w14:paraId="540B5C59" w14:textId="7BA44C74" w:rsidR="009C2D02" w:rsidRDefault="00000000" w:rsidP="001C1D25">
      <w:sdt>
        <w:sdtPr>
          <w:id w:val="-1908225794"/>
          <w14:checkbox>
            <w14:checked w14:val="0"/>
            <w14:checkedState w14:val="0052" w14:font="Wingdings 2"/>
            <w14:uncheckedState w14:val="2610" w14:font="MS Gothic"/>
          </w14:checkbox>
        </w:sdtPr>
        <w:sdtContent>
          <w:r w:rsidR="003C000F" w:rsidRPr="00802143">
            <w:rPr>
              <w:rFonts w:ascii="MS Gothic" w:eastAsia="MS Gothic" w:hAnsi="MS Gothic"/>
            </w:rPr>
            <w:t>☐</w:t>
          </w:r>
        </w:sdtContent>
      </w:sdt>
      <w:r w:rsidR="009C2D02" w:rsidRPr="00802143">
        <w:t xml:space="preserve"> </w:t>
      </w:r>
      <w:r w:rsidR="00146ED7" w:rsidRPr="00802143">
        <w:t>Written debriefing</w:t>
      </w:r>
    </w:p>
    <w:p w14:paraId="2355B144" w14:textId="71A91626" w:rsidR="005B47EA" w:rsidRPr="00802143" w:rsidRDefault="00000000" w:rsidP="005B47EA">
      <w:sdt>
        <w:sdtPr>
          <w:id w:val="-1860957287"/>
          <w14:checkbox>
            <w14:checked w14:val="1"/>
            <w14:checkedState w14:val="0052" w14:font="Wingdings 2"/>
            <w14:uncheckedState w14:val="2610" w14:font="MS Gothic"/>
          </w14:checkbox>
        </w:sdtPr>
        <w:sdtContent>
          <w:r w:rsidR="00F0455B">
            <w:rPr>
              <w:rFonts w:ascii="Wingdings 2" w:hAnsi="Wingdings 2"/>
            </w:rPr>
            <w:t>R</w:t>
          </w:r>
        </w:sdtContent>
      </w:sdt>
      <w:r w:rsidR="005B47EA" w:rsidRPr="00802143">
        <w:rPr>
          <w:sz w:val="36"/>
        </w:rPr>
        <w:t xml:space="preserve"> </w:t>
      </w:r>
      <w:r w:rsidR="005B47EA" w:rsidRPr="00802143">
        <w:t xml:space="preserve">All surveys/questionnaires that will be </w:t>
      </w:r>
      <w:proofErr w:type="gramStart"/>
      <w:r w:rsidR="005B47EA" w:rsidRPr="00802143">
        <w:t>used</w:t>
      </w:r>
      <w:proofErr w:type="gramEnd"/>
    </w:p>
    <w:p w14:paraId="69439997" w14:textId="3335DAA2" w:rsidR="005B47EA" w:rsidRPr="00802143" w:rsidRDefault="00000000" w:rsidP="005B47EA">
      <w:sdt>
        <w:sdtPr>
          <w:id w:val="879283835"/>
          <w14:checkbox>
            <w14:checked w14:val="1"/>
            <w14:checkedState w14:val="0052" w14:font="Wingdings 2"/>
            <w14:uncheckedState w14:val="2610" w14:font="MS Gothic"/>
          </w14:checkbox>
        </w:sdtPr>
        <w:sdtContent>
          <w:r w:rsidR="00F0455B">
            <w:rPr>
              <w:rFonts w:ascii="Wingdings 2" w:hAnsi="Wingdings 2"/>
            </w:rPr>
            <w:t>R</w:t>
          </w:r>
        </w:sdtContent>
      </w:sdt>
      <w:r w:rsidR="005B47EA" w:rsidRPr="00802143">
        <w:t xml:space="preserve"> Description of the stimulus materials</w:t>
      </w:r>
    </w:p>
    <w:p w14:paraId="6168353B" w14:textId="63F225BA" w:rsidR="005B47EA" w:rsidRDefault="00000000" w:rsidP="005B47EA">
      <w:sdt>
        <w:sdtPr>
          <w:id w:val="-310943940"/>
          <w14:checkbox>
            <w14:checked w14:val="0"/>
            <w14:checkedState w14:val="0052" w14:font="Wingdings 2"/>
            <w14:uncheckedState w14:val="2610" w14:font="MS Gothic"/>
          </w14:checkbox>
        </w:sdtPr>
        <w:sdtContent>
          <w:r w:rsidR="005B47EA" w:rsidRPr="00802143">
            <w:rPr>
              <w:rFonts w:ascii="MS Gothic" w:eastAsia="MS Gothic" w:hAnsi="MS Gothic"/>
            </w:rPr>
            <w:t>☐</w:t>
          </w:r>
        </w:sdtContent>
      </w:sdt>
      <w:r w:rsidR="005B47EA" w:rsidRPr="00802143">
        <w:t xml:space="preserve"> Written consent of organization(s) (except Tilburg University) to recruit participants</w:t>
      </w:r>
    </w:p>
    <w:p w14:paraId="5B9E2982" w14:textId="77777777" w:rsidR="00A6545B" w:rsidRDefault="00A6545B" w:rsidP="005B47EA"/>
    <w:p w14:paraId="5C1CFCF0" w14:textId="77777777" w:rsidR="005B47EA" w:rsidRPr="00802143" w:rsidRDefault="005B47EA" w:rsidP="005B47EA"/>
    <w:p w14:paraId="060E26FE" w14:textId="77777777" w:rsidR="005B47EA" w:rsidRPr="00802143" w:rsidRDefault="005B47EA" w:rsidP="001C1D25"/>
    <w:p w14:paraId="38A8F248" w14:textId="31A42CC5" w:rsidR="000460F3" w:rsidRPr="00802143" w:rsidRDefault="000460F3">
      <w:pPr>
        <w:rPr>
          <w:rFonts w:asciiTheme="majorHAnsi" w:eastAsiaTheme="majorEastAsia" w:hAnsiTheme="majorHAnsi" w:cstheme="majorBidi"/>
          <w:color w:val="365F91" w:themeColor="accent1" w:themeShade="BF"/>
          <w:sz w:val="32"/>
          <w:szCs w:val="32"/>
        </w:rPr>
      </w:pPr>
    </w:p>
    <w:p w14:paraId="0A93D3F8" w14:textId="5E48296A" w:rsidR="00D345EC" w:rsidRPr="00C4450A" w:rsidRDefault="00D345EC" w:rsidP="004C62A2">
      <w:pPr>
        <w:pStyle w:val="Heading2"/>
        <w:pBdr>
          <w:bottom w:val="double" w:sz="6" w:space="1" w:color="auto"/>
        </w:pBdr>
        <w:jc w:val="center"/>
        <w:rPr>
          <w:b/>
          <w:bCs/>
        </w:rPr>
      </w:pPr>
      <w:r w:rsidRPr="00C4450A">
        <w:rPr>
          <w:b/>
          <w:bCs/>
        </w:rPr>
        <w:t>Part C: Data Management</w:t>
      </w:r>
      <w:r w:rsidR="001572A9" w:rsidRPr="00C4450A">
        <w:rPr>
          <w:b/>
          <w:bCs/>
        </w:rPr>
        <w:t xml:space="preserve"> – Data </w:t>
      </w:r>
      <w:r w:rsidR="0076088C">
        <w:rPr>
          <w:b/>
          <w:bCs/>
        </w:rPr>
        <w:t>s</w:t>
      </w:r>
      <w:r w:rsidR="001572A9" w:rsidRPr="00C4450A">
        <w:rPr>
          <w:b/>
          <w:bCs/>
        </w:rPr>
        <w:t>torage</w:t>
      </w:r>
    </w:p>
    <w:p w14:paraId="5FD59F97" w14:textId="77777777" w:rsidR="0072189E" w:rsidRPr="005B47EA" w:rsidRDefault="0072189E" w:rsidP="005B47EA"/>
    <w:p w14:paraId="643794C1" w14:textId="397C612E" w:rsidR="00D345EC" w:rsidRPr="00802143" w:rsidRDefault="00D345EC" w:rsidP="00D345EC">
      <w:pPr>
        <w:rPr>
          <w:rFonts w:ascii="Calibri" w:hAnsi="Calibri" w:cs="Times New Roman"/>
          <w:sz w:val="22"/>
        </w:rPr>
      </w:pPr>
      <w:r w:rsidRPr="00802143">
        <w:t>The questions in this section form, together with some questions in section A, the Data Management Plan (DMP) for your research. Please, fill in this part completely regardless of the type of study you are performing. The DMP is obligatory for every research project.</w:t>
      </w:r>
      <w:r>
        <w:t xml:space="preserve"> For more information </w:t>
      </w:r>
      <w:r w:rsidR="005B47EA">
        <w:t>check the</w:t>
      </w:r>
      <w:r w:rsidRPr="004C62A2">
        <w:t xml:space="preserve"> </w:t>
      </w:r>
      <w:hyperlink r:id="rId21" w:history="1">
        <w:r w:rsidRPr="002F3535">
          <w:rPr>
            <w:rStyle w:val="Hyperlink"/>
          </w:rPr>
          <w:t>Tips for writing a Data Management Plan</w:t>
        </w:r>
      </w:hyperlink>
      <w:r>
        <w:t xml:space="preserve"> or contact the </w:t>
      </w:r>
      <w:hyperlink r:id="rId22" w:history="1">
        <w:r w:rsidRPr="004F38DF">
          <w:rPr>
            <w:rStyle w:val="Hyperlink"/>
          </w:rPr>
          <w:t>Research Data Office</w:t>
        </w:r>
      </w:hyperlink>
      <w:r w:rsidR="00F2008C">
        <w:t>.</w:t>
      </w:r>
    </w:p>
    <w:p w14:paraId="43528AC7" w14:textId="77777777" w:rsidR="00D345EC" w:rsidRPr="00802143" w:rsidRDefault="00D345EC" w:rsidP="00D345EC">
      <w:pPr>
        <w:rPr>
          <w:b/>
        </w:rPr>
      </w:pPr>
      <w:r w:rsidRPr="00802143">
        <w:rPr>
          <w:b/>
        </w:rPr>
        <w:t xml:space="preserve">7.1 Data storage </w:t>
      </w:r>
    </w:p>
    <w:p w14:paraId="50A2C5E4" w14:textId="678D77D0" w:rsidR="00D345EC" w:rsidRPr="00802143" w:rsidRDefault="00D345EC" w:rsidP="00D345EC">
      <w:pPr>
        <w:pStyle w:val="ListParagraph"/>
        <w:numPr>
          <w:ilvl w:val="0"/>
          <w:numId w:val="24"/>
        </w:numPr>
      </w:pPr>
      <w:r w:rsidRPr="00802143">
        <w:t>Storage location</w:t>
      </w:r>
      <w:r>
        <w:t>s</w:t>
      </w:r>
      <w:r w:rsidRPr="00802143">
        <w:t xml:space="preserve"> are the digital locations where you store your data: allowed are </w:t>
      </w:r>
      <w:r>
        <w:t xml:space="preserve">the </w:t>
      </w:r>
      <w:proofErr w:type="spellStart"/>
      <w:r>
        <w:t>TiU</w:t>
      </w:r>
      <w:proofErr w:type="spellEnd"/>
      <w:r>
        <w:t xml:space="preserve"> network drives</w:t>
      </w:r>
      <w:r w:rsidRPr="00802143">
        <w:t xml:space="preserve"> </w:t>
      </w:r>
      <w:r>
        <w:t xml:space="preserve">(M, O, P) </w:t>
      </w:r>
      <w:proofErr w:type="spellStart"/>
      <w:r w:rsidRPr="00802143">
        <w:t>DataverseNL</w:t>
      </w:r>
      <w:proofErr w:type="spellEnd"/>
      <w:r w:rsidRPr="00802143">
        <w:t xml:space="preserve">, SharePoint, </w:t>
      </w:r>
      <w:proofErr w:type="spellStart"/>
      <w:r w:rsidRPr="00802143">
        <w:t>Surfdrive</w:t>
      </w:r>
      <w:proofErr w:type="spellEnd"/>
      <w:r w:rsidR="00520153">
        <w:t>, Research Drive</w:t>
      </w:r>
      <w:r w:rsidR="006A0CA5">
        <w:t xml:space="preserve"> (if using other locations, please explain)</w:t>
      </w:r>
      <w:r w:rsidRPr="00802143">
        <w:t xml:space="preserve">. </w:t>
      </w:r>
      <w:bookmarkStart w:id="122" w:name="_Hlk98497377"/>
      <w:r>
        <w:t xml:space="preserve">You can </w:t>
      </w:r>
      <w:r w:rsidRPr="00F2008C">
        <w:t>check</w:t>
      </w:r>
      <w:r>
        <w:t xml:space="preserve"> </w:t>
      </w:r>
      <w:hyperlink r:id="rId23" w:history="1">
        <w:r w:rsidRPr="00376ADB">
          <w:rPr>
            <w:rStyle w:val="Hyperlink"/>
          </w:rPr>
          <w:t>here</w:t>
        </w:r>
      </w:hyperlink>
      <w:r>
        <w:t xml:space="preserve"> which location is suitable for your type of data. </w:t>
      </w:r>
      <w:bookmarkEnd w:id="122"/>
      <w:r>
        <w:t>Please note that sensitive data need to be protected</w:t>
      </w:r>
      <w:r w:rsidR="002915B2">
        <w:t xml:space="preserve"> (encryption, locked cabinet, etc.)</w:t>
      </w:r>
      <w:r>
        <w:t xml:space="preserve">. </w:t>
      </w:r>
    </w:p>
    <w:p w14:paraId="2DA15BF6" w14:textId="02565890" w:rsidR="00D345EC" w:rsidRPr="00802143" w:rsidRDefault="0072285B" w:rsidP="00D345EC">
      <w:pPr>
        <w:pStyle w:val="ListParagraph"/>
        <w:numPr>
          <w:ilvl w:val="0"/>
          <w:numId w:val="24"/>
        </w:numPr>
      </w:pPr>
      <w:r>
        <w:t xml:space="preserve">Access to raw data. </w:t>
      </w:r>
      <w:r w:rsidR="00D345EC" w:rsidRPr="00802143">
        <w:t xml:space="preserve">The raw database is the first database obtained digitally by the staff member. Ideally this should be first digital file created by anyone, but in cases where datasets/secondary datasets from third parties or files </w:t>
      </w:r>
      <w:proofErr w:type="gramStart"/>
      <w:r w:rsidR="00D345EC" w:rsidRPr="00802143">
        <w:t>e.g.</w:t>
      </w:r>
      <w:proofErr w:type="gramEnd"/>
      <w:r w:rsidR="00D345EC" w:rsidRPr="00802143">
        <w:t xml:space="preserve"> downloaded from data repositories or other types of publicly available databases are used this file may also mean these. Self-collected data means data such as entered questionnaires or data collected by </w:t>
      </w:r>
      <w:proofErr w:type="spellStart"/>
      <w:r w:rsidR="00D345EC" w:rsidRPr="00802143">
        <w:t>meas</w:t>
      </w:r>
      <w:proofErr w:type="spellEnd"/>
      <w:r w:rsidR="00D345EC" w:rsidRPr="00802143">
        <w:t xml:space="preserve"> of online surveys, computers or measuring tools. Please indicate who has access to the ra</w:t>
      </w:r>
      <w:r>
        <w:t>w data and in what time periods.</w:t>
      </w:r>
      <w:r w:rsidR="00D345EC" w:rsidRPr="00802143">
        <w:t xml:space="preserve"> Please mention both the names and</w:t>
      </w:r>
      <w:r>
        <w:t xml:space="preserve"> the role of the persons who has</w:t>
      </w:r>
      <w:r w:rsidR="00D345EC" w:rsidRPr="00802143">
        <w:t xml:space="preserve"> access, for example: [name], principal investigator, [name], head of department, [name], research assistant, etc.</w:t>
      </w:r>
    </w:p>
    <w:p w14:paraId="2251BC05" w14:textId="74CAE2F7" w:rsidR="00D345EC" w:rsidRDefault="00D345EC" w:rsidP="00D345EC">
      <w:pPr>
        <w:pStyle w:val="ListParagraph"/>
        <w:numPr>
          <w:ilvl w:val="0"/>
          <w:numId w:val="24"/>
        </w:numPr>
      </w:pPr>
      <w:r w:rsidRPr="00802143">
        <w:t>Access to processed data, “research ready’ data which has been fully calibrated, combined and cleaned/annotated</w:t>
      </w:r>
      <w:r w:rsidR="0072285B">
        <w:rPr>
          <w:vertAlign w:val="superscript"/>
        </w:rPr>
        <w:t xml:space="preserve">”. </w:t>
      </w:r>
      <w:r w:rsidRPr="00802143">
        <w:t>Please indicate who has access to the processe</w:t>
      </w:r>
      <w:r w:rsidR="0072285B">
        <w:t>d data and in what time periods.</w:t>
      </w:r>
      <w:r w:rsidRPr="00802143">
        <w:t xml:space="preserve"> Please mention both the names and</w:t>
      </w:r>
      <w:r w:rsidR="0072285B">
        <w:t xml:space="preserve"> the role of the persons who has</w:t>
      </w:r>
      <w:r w:rsidRPr="00802143">
        <w:t xml:space="preserve"> access, for example: [name], principal investigator, [name], head of department, [name], research assistant, etc.</w:t>
      </w:r>
    </w:p>
    <w:p w14:paraId="34A6C284" w14:textId="2D5D5598" w:rsidR="00D345EC" w:rsidRDefault="00D345EC" w:rsidP="00D345EC">
      <w:pPr>
        <w:pStyle w:val="ListParagraph"/>
        <w:numPr>
          <w:ilvl w:val="0"/>
          <w:numId w:val="24"/>
        </w:numPr>
      </w:pPr>
      <w:r>
        <w:t xml:space="preserve">Storage/archiving period: the </w:t>
      </w:r>
      <w:proofErr w:type="gramStart"/>
      <w:r>
        <w:t>period of time</w:t>
      </w:r>
      <w:proofErr w:type="gramEnd"/>
      <w:r>
        <w:t xml:space="preserve"> the data package is securely stored and saved in</w:t>
      </w:r>
      <w:r w:rsidR="0072285B">
        <w:t xml:space="preserve"> a</w:t>
      </w:r>
      <w:r>
        <w:t xml:space="preserve"> (digital) repository.</w:t>
      </w:r>
    </w:p>
    <w:p w14:paraId="7C810C5B" w14:textId="6A52A9A4" w:rsidR="00D345EC" w:rsidRDefault="00D345EC" w:rsidP="00D345EC">
      <w:pPr>
        <w:pStyle w:val="ListParagraph"/>
        <w:numPr>
          <w:ilvl w:val="0"/>
          <w:numId w:val="24"/>
        </w:numPr>
      </w:pPr>
      <w:r>
        <w:t>Dat</w:t>
      </w:r>
      <w:r w:rsidR="0072285B">
        <w:t xml:space="preserve">a collection period: the </w:t>
      </w:r>
      <w:proofErr w:type="gramStart"/>
      <w:r w:rsidR="0072285B">
        <w:t>period of time</w:t>
      </w:r>
      <w:proofErr w:type="gramEnd"/>
      <w:r>
        <w:t xml:space="preserve"> in which all data is gathered to perform the research.</w:t>
      </w:r>
    </w:p>
    <w:p w14:paraId="7DC3E70E" w14:textId="5CFE01EF" w:rsidR="00D345EC" w:rsidRDefault="00D345EC" w:rsidP="00D345EC">
      <w:pPr>
        <w:pStyle w:val="ListParagraph"/>
        <w:numPr>
          <w:ilvl w:val="0"/>
          <w:numId w:val="24"/>
        </w:numPr>
      </w:pPr>
      <w:r>
        <w:t>D</w:t>
      </w:r>
      <w:r w:rsidR="0072285B">
        <w:t xml:space="preserve">ata analysis period: the </w:t>
      </w:r>
      <w:proofErr w:type="gramStart"/>
      <w:r w:rsidR="0072285B">
        <w:t>period of time</w:t>
      </w:r>
      <w:proofErr w:type="gramEnd"/>
      <w:r>
        <w:t xml:space="preserve"> in which all data is analyzed to perform the research.</w:t>
      </w:r>
    </w:p>
    <w:p w14:paraId="5F8408C8" w14:textId="77777777" w:rsidR="00D345EC" w:rsidRPr="00802143" w:rsidRDefault="00D345EC" w:rsidP="00D345EC">
      <w:pPr>
        <w:pStyle w:val="ListParagraph"/>
        <w:numPr>
          <w:ilvl w:val="0"/>
          <w:numId w:val="24"/>
        </w:numPr>
      </w:pPr>
      <w:r>
        <w:t xml:space="preserve">Data archiving: the </w:t>
      </w:r>
      <w:proofErr w:type="gramStart"/>
      <w:r>
        <w:t>period of time</w:t>
      </w:r>
      <w:proofErr w:type="gramEnd"/>
      <w:r>
        <w:t xml:space="preserve"> after the study has finished and data is stored in a secure (digital) facility.</w:t>
      </w:r>
    </w:p>
    <w:tbl>
      <w:tblPr>
        <w:tblStyle w:val="TableGrid"/>
        <w:tblW w:w="0" w:type="auto"/>
        <w:tblLook w:val="04A0" w:firstRow="1" w:lastRow="0" w:firstColumn="1" w:lastColumn="0" w:noHBand="0" w:noVBand="1"/>
      </w:tblPr>
      <w:tblGrid>
        <w:gridCol w:w="2697"/>
        <w:gridCol w:w="2697"/>
        <w:gridCol w:w="2698"/>
        <w:gridCol w:w="2698"/>
      </w:tblGrid>
      <w:tr w:rsidR="00D345EC" w:rsidRPr="00802143" w14:paraId="709ECB44" w14:textId="77777777" w:rsidTr="00150BA6">
        <w:tc>
          <w:tcPr>
            <w:tcW w:w="2697" w:type="dxa"/>
          </w:tcPr>
          <w:p w14:paraId="6751D4DE" w14:textId="77777777" w:rsidR="00D345EC" w:rsidRPr="00802143" w:rsidRDefault="00D345EC" w:rsidP="00150BA6"/>
        </w:tc>
        <w:tc>
          <w:tcPr>
            <w:tcW w:w="2697" w:type="dxa"/>
          </w:tcPr>
          <w:p w14:paraId="49603E49" w14:textId="77777777" w:rsidR="00D345EC" w:rsidRPr="00802143" w:rsidRDefault="00D345EC" w:rsidP="00150BA6">
            <w:r w:rsidRPr="00802143">
              <w:t>Data collection period</w:t>
            </w:r>
          </w:p>
        </w:tc>
        <w:tc>
          <w:tcPr>
            <w:tcW w:w="2698" w:type="dxa"/>
          </w:tcPr>
          <w:p w14:paraId="0C42571B" w14:textId="77777777" w:rsidR="00D345EC" w:rsidRPr="00802143" w:rsidRDefault="00D345EC" w:rsidP="00150BA6">
            <w:r w:rsidRPr="00802143">
              <w:t>Data analysis period</w:t>
            </w:r>
          </w:p>
        </w:tc>
        <w:tc>
          <w:tcPr>
            <w:tcW w:w="2698" w:type="dxa"/>
          </w:tcPr>
          <w:p w14:paraId="68145F74" w14:textId="77777777" w:rsidR="00D345EC" w:rsidRPr="00802143" w:rsidRDefault="00D345EC" w:rsidP="00150BA6">
            <w:r w:rsidRPr="00802143">
              <w:t xml:space="preserve">Data </w:t>
            </w:r>
            <w:r>
              <w:t>archiving</w:t>
            </w:r>
          </w:p>
        </w:tc>
      </w:tr>
      <w:tr w:rsidR="00D345EC" w:rsidRPr="00802143" w14:paraId="264E542E" w14:textId="77777777" w:rsidTr="00150BA6">
        <w:tc>
          <w:tcPr>
            <w:tcW w:w="2697" w:type="dxa"/>
          </w:tcPr>
          <w:p w14:paraId="177EA3F8" w14:textId="77777777" w:rsidR="00D345EC" w:rsidRDefault="00D345EC" w:rsidP="00150BA6">
            <w:r w:rsidRPr="00802143">
              <w:t>Storage location</w:t>
            </w:r>
          </w:p>
          <w:p w14:paraId="16E8DFA6" w14:textId="0CF46977" w:rsidR="00633A9E" w:rsidRPr="00802143" w:rsidRDefault="00633A9E" w:rsidP="00150BA6"/>
        </w:tc>
        <w:tc>
          <w:tcPr>
            <w:tcW w:w="2697" w:type="dxa"/>
          </w:tcPr>
          <w:p w14:paraId="69CD0E36" w14:textId="332A7CB4" w:rsidR="00D345EC" w:rsidRPr="0072189E" w:rsidRDefault="00F0455B" w:rsidP="00150BA6">
            <w:pPr>
              <w:rPr>
                <w:color w:val="7F7F7F" w:themeColor="text1" w:themeTint="80"/>
              </w:rPr>
            </w:pPr>
            <w:del w:id="123" w:author="Emiel van Miltenburg [2]" w:date="2023-10-20T11:45:00Z">
              <w:r w:rsidDel="000B158A">
                <w:rPr>
                  <w:color w:val="7F7F7F" w:themeColor="text1" w:themeTint="80"/>
                </w:rPr>
                <w:delText>Mechanical Turk</w:delText>
              </w:r>
            </w:del>
            <w:ins w:id="124" w:author="Emiel van Miltenburg [2]" w:date="2023-10-20T11:45:00Z">
              <w:r w:rsidR="000B158A">
                <w:rPr>
                  <w:color w:val="7F7F7F" w:themeColor="text1" w:themeTint="80"/>
                </w:rPr>
                <w:t>Qualtrics</w:t>
              </w:r>
            </w:ins>
          </w:p>
          <w:p w14:paraId="7ED8A52A" w14:textId="208D5A47" w:rsidR="0072189E" w:rsidRPr="00802143" w:rsidRDefault="0072189E" w:rsidP="00150BA6"/>
        </w:tc>
        <w:tc>
          <w:tcPr>
            <w:tcW w:w="2698" w:type="dxa"/>
          </w:tcPr>
          <w:p w14:paraId="600D5BE7" w14:textId="50EDD2DA" w:rsidR="0072189E" w:rsidRPr="0072189E" w:rsidRDefault="003E1EFF" w:rsidP="0072189E">
            <w:pPr>
              <w:rPr>
                <w:color w:val="7F7F7F" w:themeColor="text1" w:themeTint="80"/>
              </w:rPr>
            </w:pPr>
            <w:proofErr w:type="spellStart"/>
            <w:r>
              <w:rPr>
                <w:color w:val="7F7F7F" w:themeColor="text1" w:themeTint="80"/>
              </w:rPr>
              <w:t>SurfDrive</w:t>
            </w:r>
            <w:proofErr w:type="spellEnd"/>
            <w:r>
              <w:rPr>
                <w:color w:val="7F7F7F" w:themeColor="text1" w:themeTint="80"/>
              </w:rPr>
              <w:t>, work laptop</w:t>
            </w:r>
          </w:p>
          <w:p w14:paraId="58452F7F" w14:textId="688F6472" w:rsidR="00D345EC" w:rsidRPr="00802143" w:rsidRDefault="00D345EC" w:rsidP="00150BA6"/>
        </w:tc>
        <w:tc>
          <w:tcPr>
            <w:tcW w:w="2698" w:type="dxa"/>
          </w:tcPr>
          <w:p w14:paraId="7D90DF35" w14:textId="5013FA49" w:rsidR="00F0455B" w:rsidRPr="0072189E" w:rsidRDefault="00F0455B" w:rsidP="0072189E">
            <w:pPr>
              <w:rPr>
                <w:color w:val="7F7F7F" w:themeColor="text1" w:themeTint="80"/>
              </w:rPr>
            </w:pPr>
            <w:r>
              <w:rPr>
                <w:color w:val="7F7F7F" w:themeColor="text1" w:themeTint="80"/>
              </w:rPr>
              <w:t>GitHub (</w:t>
            </w:r>
            <w:proofErr w:type="spellStart"/>
            <w:r>
              <w:rPr>
                <w:color w:val="7F7F7F" w:themeColor="text1" w:themeTint="80"/>
              </w:rPr>
              <w:t>Code+data</w:t>
            </w:r>
            <w:proofErr w:type="spellEnd"/>
            <w:r>
              <w:rPr>
                <w:color w:val="7F7F7F" w:themeColor="text1" w:themeTint="80"/>
              </w:rPr>
              <w:t>)</w:t>
            </w:r>
          </w:p>
          <w:p w14:paraId="713C030F" w14:textId="4DB50C22" w:rsidR="00D345EC" w:rsidRPr="00802143" w:rsidRDefault="00D345EC" w:rsidP="00150BA6"/>
        </w:tc>
      </w:tr>
      <w:tr w:rsidR="00D345EC" w:rsidRPr="00802143" w14:paraId="31591FF4" w14:textId="77777777" w:rsidTr="00150BA6">
        <w:tc>
          <w:tcPr>
            <w:tcW w:w="2697" w:type="dxa"/>
          </w:tcPr>
          <w:p w14:paraId="4EE6F290" w14:textId="77777777" w:rsidR="00D345EC" w:rsidRDefault="00D345EC" w:rsidP="00150BA6">
            <w:r w:rsidRPr="00802143">
              <w:t>Access to raw data</w:t>
            </w:r>
          </w:p>
          <w:p w14:paraId="367A65C3" w14:textId="505E5B72" w:rsidR="00633A9E" w:rsidRPr="00802143" w:rsidRDefault="00633A9E" w:rsidP="00150BA6"/>
        </w:tc>
        <w:tc>
          <w:tcPr>
            <w:tcW w:w="2697" w:type="dxa"/>
          </w:tcPr>
          <w:p w14:paraId="73900C04" w14:textId="77777777" w:rsidR="00D345EC" w:rsidRDefault="003E1EFF" w:rsidP="00150BA6">
            <w:pPr>
              <w:rPr>
                <w:color w:val="7F7F7F" w:themeColor="text1" w:themeTint="80"/>
              </w:rPr>
            </w:pPr>
            <w:r>
              <w:rPr>
                <w:color w:val="7F7F7F" w:themeColor="text1" w:themeTint="80"/>
              </w:rPr>
              <w:lastRenderedPageBreak/>
              <w:t xml:space="preserve">PI (Emiel van </w:t>
            </w:r>
            <w:proofErr w:type="spellStart"/>
            <w:r>
              <w:rPr>
                <w:color w:val="7F7F7F" w:themeColor="text1" w:themeTint="80"/>
              </w:rPr>
              <w:t>Miltenburg</w:t>
            </w:r>
            <w:proofErr w:type="spellEnd"/>
            <w:r>
              <w:rPr>
                <w:color w:val="7F7F7F" w:themeColor="text1" w:themeTint="80"/>
              </w:rPr>
              <w:t>)</w:t>
            </w:r>
          </w:p>
          <w:p w14:paraId="109EACC1" w14:textId="1CB49B07" w:rsidR="003E1EFF" w:rsidRPr="00802143" w:rsidRDefault="003E1EFF" w:rsidP="00150BA6">
            <w:del w:id="125" w:author="Emiel van Miltenburg [2]" w:date="2023-10-20T11:45:00Z">
              <w:r w:rsidDel="000B158A">
                <w:lastRenderedPageBreak/>
                <w:delText>Account provider (Craig Thomson, project coordinator at University of Aberdeen)</w:delText>
              </w:r>
            </w:del>
          </w:p>
        </w:tc>
        <w:tc>
          <w:tcPr>
            <w:tcW w:w="2698" w:type="dxa"/>
          </w:tcPr>
          <w:p w14:paraId="70739023" w14:textId="77777777" w:rsidR="00D345EC" w:rsidRDefault="003E1EFF" w:rsidP="00150BA6">
            <w:pPr>
              <w:rPr>
                <w:color w:val="7F7F7F" w:themeColor="text1" w:themeTint="80"/>
              </w:rPr>
            </w:pPr>
            <w:r>
              <w:rPr>
                <w:color w:val="7F7F7F" w:themeColor="text1" w:themeTint="80"/>
              </w:rPr>
              <w:lastRenderedPageBreak/>
              <w:t>All local collaborators.</w:t>
            </w:r>
          </w:p>
          <w:p w14:paraId="32562375" w14:textId="1C6D8268" w:rsidR="003E1EFF" w:rsidRPr="00802143" w:rsidRDefault="003E1EFF" w:rsidP="00150BA6">
            <w:r>
              <w:lastRenderedPageBreak/>
              <w:t>(Except potentially identifying information such as IP address is removed)</w:t>
            </w:r>
          </w:p>
        </w:tc>
        <w:tc>
          <w:tcPr>
            <w:tcW w:w="2698" w:type="dxa"/>
          </w:tcPr>
          <w:p w14:paraId="0636CDE6" w14:textId="77777777" w:rsidR="00D345EC" w:rsidRDefault="003E1EFF" w:rsidP="00150BA6">
            <w:pPr>
              <w:rPr>
                <w:color w:val="7F7F7F" w:themeColor="text1" w:themeTint="80"/>
              </w:rPr>
            </w:pPr>
            <w:r>
              <w:rPr>
                <w:color w:val="7F7F7F" w:themeColor="text1" w:themeTint="80"/>
              </w:rPr>
              <w:lastRenderedPageBreak/>
              <w:t>Everyone (public data)</w:t>
            </w:r>
          </w:p>
          <w:p w14:paraId="2D9B13F3" w14:textId="469E0D14" w:rsidR="003E1EFF" w:rsidRPr="00802143" w:rsidRDefault="003E1EFF" w:rsidP="00150BA6">
            <w:r>
              <w:lastRenderedPageBreak/>
              <w:t>(Except potentially identifying information such as IP address is removed)</w:t>
            </w:r>
          </w:p>
        </w:tc>
      </w:tr>
      <w:tr w:rsidR="00D345EC" w:rsidRPr="00802143" w14:paraId="5174D6AA" w14:textId="77777777" w:rsidTr="00150BA6">
        <w:tc>
          <w:tcPr>
            <w:tcW w:w="2697" w:type="dxa"/>
          </w:tcPr>
          <w:p w14:paraId="7641AB87" w14:textId="77777777" w:rsidR="00D345EC" w:rsidRDefault="00D345EC" w:rsidP="00150BA6">
            <w:r w:rsidRPr="00802143">
              <w:lastRenderedPageBreak/>
              <w:t>Access to processed data</w:t>
            </w:r>
          </w:p>
          <w:p w14:paraId="432BA2D7" w14:textId="774A3E37" w:rsidR="00633A9E" w:rsidRPr="00802143" w:rsidRDefault="00633A9E" w:rsidP="00150BA6"/>
        </w:tc>
        <w:tc>
          <w:tcPr>
            <w:tcW w:w="2697" w:type="dxa"/>
          </w:tcPr>
          <w:p w14:paraId="7C12EBB7" w14:textId="2CC0ADE1" w:rsidR="00D345EC" w:rsidRPr="00802143" w:rsidRDefault="003E1EFF" w:rsidP="00150BA6">
            <w:r>
              <w:rPr>
                <w:color w:val="7F7F7F" w:themeColor="text1" w:themeTint="80"/>
              </w:rPr>
              <w:t xml:space="preserve">PI (Emiel van </w:t>
            </w:r>
            <w:proofErr w:type="spellStart"/>
            <w:r>
              <w:rPr>
                <w:color w:val="7F7F7F" w:themeColor="text1" w:themeTint="80"/>
              </w:rPr>
              <w:t>Miltenburg</w:t>
            </w:r>
            <w:proofErr w:type="spellEnd"/>
            <w:r>
              <w:rPr>
                <w:color w:val="7F7F7F" w:themeColor="text1" w:themeTint="80"/>
              </w:rPr>
              <w:t xml:space="preserve"> and all local collaborators)</w:t>
            </w:r>
          </w:p>
        </w:tc>
        <w:tc>
          <w:tcPr>
            <w:tcW w:w="2698" w:type="dxa"/>
          </w:tcPr>
          <w:p w14:paraId="7CE9D4F8" w14:textId="51718D36" w:rsidR="00D345EC" w:rsidRPr="00802143" w:rsidRDefault="003E1EFF" w:rsidP="00150BA6">
            <w:r>
              <w:rPr>
                <w:color w:val="7F7F7F" w:themeColor="text1" w:themeTint="80"/>
              </w:rPr>
              <w:t>All local collaborators</w:t>
            </w:r>
          </w:p>
        </w:tc>
        <w:tc>
          <w:tcPr>
            <w:tcW w:w="2698" w:type="dxa"/>
          </w:tcPr>
          <w:p w14:paraId="319C3A49" w14:textId="36DCDA7E" w:rsidR="00D345EC" w:rsidRPr="00802143" w:rsidRDefault="003E1EFF" w:rsidP="00150BA6">
            <w:r>
              <w:rPr>
                <w:color w:val="7F7F7F" w:themeColor="text1" w:themeTint="80"/>
              </w:rPr>
              <w:t>Everyone (public data)</w:t>
            </w:r>
          </w:p>
        </w:tc>
      </w:tr>
      <w:tr w:rsidR="00D345EC" w:rsidRPr="00802143" w14:paraId="2ED193C7" w14:textId="77777777" w:rsidTr="00150BA6">
        <w:tc>
          <w:tcPr>
            <w:tcW w:w="2697" w:type="dxa"/>
          </w:tcPr>
          <w:p w14:paraId="488A2EAC" w14:textId="77777777" w:rsidR="00D345EC" w:rsidRPr="00802143" w:rsidRDefault="00D345EC" w:rsidP="00150BA6">
            <w:r>
              <w:t>Storage/archiving period (years)</w:t>
            </w:r>
          </w:p>
        </w:tc>
        <w:tc>
          <w:tcPr>
            <w:tcW w:w="2697" w:type="dxa"/>
          </w:tcPr>
          <w:p w14:paraId="782D568C" w14:textId="77777777" w:rsidR="00D345EC" w:rsidRPr="00802143" w:rsidRDefault="00D345EC" w:rsidP="00150BA6">
            <w:pPr>
              <w:rPr>
                <w:highlight w:val="yellow"/>
              </w:rPr>
            </w:pPr>
          </w:p>
        </w:tc>
        <w:tc>
          <w:tcPr>
            <w:tcW w:w="2698" w:type="dxa"/>
          </w:tcPr>
          <w:p w14:paraId="7E5E1F6F" w14:textId="77777777" w:rsidR="00D345EC" w:rsidRPr="00802143" w:rsidRDefault="00D345EC" w:rsidP="00150BA6">
            <w:pPr>
              <w:rPr>
                <w:highlight w:val="yellow"/>
              </w:rPr>
            </w:pPr>
          </w:p>
        </w:tc>
        <w:tc>
          <w:tcPr>
            <w:tcW w:w="2698" w:type="dxa"/>
          </w:tcPr>
          <w:p w14:paraId="7BE8D8C9" w14:textId="425CE4A6" w:rsidR="00D345EC" w:rsidRPr="00802143" w:rsidRDefault="00F0455B" w:rsidP="00150BA6">
            <w:pPr>
              <w:rPr>
                <w:highlight w:val="yellow"/>
              </w:rPr>
            </w:pPr>
            <w:r>
              <w:rPr>
                <w:color w:val="7F7F7F" w:themeColor="text1" w:themeTint="80"/>
                <w:highlight w:val="lightGray"/>
              </w:rPr>
              <w:t>Indefinitely</w:t>
            </w:r>
          </w:p>
        </w:tc>
      </w:tr>
    </w:tbl>
    <w:p w14:paraId="391EFD67" w14:textId="70651B3C" w:rsidR="00D345EC" w:rsidRDefault="00D345EC" w:rsidP="00C73B27">
      <w:pPr>
        <w:rPr>
          <w:b/>
        </w:rPr>
      </w:pPr>
    </w:p>
    <w:p w14:paraId="71D2CB33" w14:textId="3ECA4DDA" w:rsidR="00633A9E" w:rsidRDefault="00633A9E" w:rsidP="00C73B27">
      <w:pPr>
        <w:rPr>
          <w:b/>
        </w:rPr>
      </w:pPr>
    </w:p>
    <w:p w14:paraId="72197471" w14:textId="77777777" w:rsidR="00633A9E" w:rsidRDefault="00633A9E" w:rsidP="00C73B27">
      <w:pPr>
        <w:rPr>
          <w:b/>
        </w:rPr>
      </w:pPr>
    </w:p>
    <w:p w14:paraId="426FCC3C" w14:textId="19CBDC80" w:rsidR="00201321" w:rsidRDefault="00D345EC" w:rsidP="00D345EC">
      <w:pPr>
        <w:rPr>
          <w:b/>
        </w:rPr>
      </w:pPr>
      <w:r>
        <w:rPr>
          <w:b/>
        </w:rPr>
        <w:t>7.2 W</w:t>
      </w:r>
      <w:r w:rsidRPr="00C7320B">
        <w:rPr>
          <w:b/>
        </w:rPr>
        <w:t xml:space="preserve">here </w:t>
      </w:r>
      <w:r>
        <w:rPr>
          <w:b/>
        </w:rPr>
        <w:t>will da</w:t>
      </w:r>
      <w:r w:rsidRPr="00C7320B">
        <w:rPr>
          <w:b/>
        </w:rPr>
        <w:t>ta be preserved long-term (for</w:t>
      </w:r>
      <w:r>
        <w:rPr>
          <w:b/>
        </w:rPr>
        <w:t xml:space="preserve"> </w:t>
      </w:r>
      <w:r w:rsidRPr="00C7320B">
        <w:rPr>
          <w:b/>
        </w:rPr>
        <w:t>example a data repository or archive)?</w:t>
      </w:r>
      <w:r>
        <w:rPr>
          <w:b/>
        </w:rPr>
        <w:t xml:space="preserve"> Tip: </w:t>
      </w:r>
      <w:hyperlink r:id="rId24" w:history="1">
        <w:r w:rsidRPr="00760980">
          <w:rPr>
            <w:rStyle w:val="Hyperlink"/>
            <w:b/>
          </w:rPr>
          <w:t xml:space="preserve">Tilburg University </w:t>
        </w:r>
        <w:proofErr w:type="spellStart"/>
        <w:r w:rsidRPr="00760980">
          <w:rPr>
            <w:rStyle w:val="Hyperlink"/>
            <w:b/>
          </w:rPr>
          <w:t>Dataverse</w:t>
        </w:r>
        <w:proofErr w:type="spellEnd"/>
      </w:hyperlink>
      <w:r>
        <w:rPr>
          <w:b/>
        </w:rPr>
        <w:t xml:space="preserve"> is a data repository managed by LIS Research Data Office and is available for all </w:t>
      </w:r>
      <w:proofErr w:type="spellStart"/>
      <w:r>
        <w:rPr>
          <w:b/>
        </w:rPr>
        <w:t>TiU</w:t>
      </w:r>
      <w:proofErr w:type="spellEnd"/>
      <w:r>
        <w:rPr>
          <w:b/>
        </w:rPr>
        <w:t xml:space="preserve"> researchers.  </w:t>
      </w:r>
    </w:p>
    <w:p w14:paraId="16E21EB5" w14:textId="385A0277" w:rsidR="00201321" w:rsidRDefault="00000000" w:rsidP="00D345EC">
      <w:pPr>
        <w:rPr>
          <w:b/>
        </w:rPr>
      </w:pPr>
      <w:sdt>
        <w:sdtPr>
          <w:id w:val="-522326805"/>
          <w14:checkbox>
            <w14:checked w14:val="1"/>
            <w14:checkedState w14:val="2612" w14:font="MS Gothic"/>
            <w14:uncheckedState w14:val="2610" w14:font="MS Gothic"/>
          </w14:checkbox>
        </w:sdtPr>
        <w:sdtContent>
          <w:r w:rsidR="003E1EFF">
            <w:rPr>
              <w:rFonts w:ascii="MS Gothic" w:eastAsia="MS Gothic" w:hAnsi="MS Gothic" w:hint="eastAsia"/>
            </w:rPr>
            <w:t>☒</w:t>
          </w:r>
        </w:sdtContent>
      </w:sdt>
      <w:r w:rsidR="00201321">
        <w:t xml:space="preserve"> </w:t>
      </w:r>
      <w:proofErr w:type="spellStart"/>
      <w:r w:rsidR="00201321">
        <w:t>Dataverse</w:t>
      </w:r>
      <w:proofErr w:type="spellEnd"/>
      <w:r w:rsidR="00201321" w:rsidRPr="00802143">
        <w:br/>
      </w:r>
      <w:sdt>
        <w:sdtPr>
          <w:id w:val="1379051053"/>
          <w14:checkbox>
            <w14:checked w14:val="0"/>
            <w14:checkedState w14:val="2612" w14:font="MS Gothic"/>
            <w14:uncheckedState w14:val="2610" w14:font="MS Gothic"/>
          </w14:checkbox>
        </w:sdtPr>
        <w:sdtContent>
          <w:r w:rsidR="00201321" w:rsidRPr="00802143">
            <w:rPr>
              <w:rFonts w:ascii="MS Gothic" w:eastAsia="MS Gothic" w:hAnsi="MS Gothic"/>
            </w:rPr>
            <w:t>☐</w:t>
          </w:r>
        </w:sdtContent>
      </w:sdt>
      <w:r w:rsidR="00201321">
        <w:t xml:space="preserve"> O-drive</w:t>
      </w:r>
      <w:r w:rsidR="00201321" w:rsidRPr="00802143">
        <w:br/>
      </w:r>
      <w:sdt>
        <w:sdtPr>
          <w:id w:val="1713001676"/>
          <w14:checkbox>
            <w14:checked w14:val="1"/>
            <w14:checkedState w14:val="2612" w14:font="MS Gothic"/>
            <w14:uncheckedState w14:val="2610" w14:font="MS Gothic"/>
          </w14:checkbox>
        </w:sdtPr>
        <w:sdtContent>
          <w:r w:rsidR="003E1EFF">
            <w:rPr>
              <w:rFonts w:ascii="MS Gothic" w:eastAsia="MS Gothic" w:hAnsi="MS Gothic" w:hint="eastAsia"/>
            </w:rPr>
            <w:t>☒</w:t>
          </w:r>
        </w:sdtContent>
      </w:sdt>
      <w:r w:rsidR="00201321">
        <w:t xml:space="preserve"> Other</w:t>
      </w:r>
      <w:r w:rsidR="0071230A">
        <w:t xml:space="preserve">: </w:t>
      </w:r>
      <w:sdt>
        <w:sdtPr>
          <w:id w:val="-1978140347"/>
        </w:sdtPr>
        <w:sdtContent>
          <w:r w:rsidR="003E1EFF">
            <w:t>GitHub</w:t>
          </w:r>
        </w:sdtContent>
      </w:sdt>
    </w:p>
    <w:p w14:paraId="60BF08C7" w14:textId="20B502DC" w:rsidR="00FA468E" w:rsidRPr="00802143" w:rsidRDefault="00FA468E" w:rsidP="00FA468E">
      <w:pPr>
        <w:rPr>
          <w:b/>
        </w:rPr>
      </w:pPr>
      <w:r w:rsidRPr="00802143">
        <w:rPr>
          <w:b/>
        </w:rPr>
        <w:t>7.</w:t>
      </w:r>
      <w:r>
        <w:rPr>
          <w:b/>
        </w:rPr>
        <w:t>3</w:t>
      </w:r>
      <w:r w:rsidRPr="00802143">
        <w:rPr>
          <w:b/>
        </w:rPr>
        <w:t xml:space="preserve"> Which </w:t>
      </w:r>
      <w:r>
        <w:rPr>
          <w:b/>
        </w:rPr>
        <w:t xml:space="preserve">criteria </w:t>
      </w:r>
      <w:r w:rsidRPr="00802143">
        <w:rPr>
          <w:b/>
        </w:rPr>
        <w:t xml:space="preserve">will you use to decide which data has to be archived for preservation and long-term access? Which (part of the) data </w:t>
      </w:r>
      <w:proofErr w:type="gramStart"/>
      <w:r w:rsidRPr="00802143">
        <w:rPr>
          <w:b/>
        </w:rPr>
        <w:t>has to</w:t>
      </w:r>
      <w:proofErr w:type="gramEnd"/>
      <w:r w:rsidRPr="00802143">
        <w:rPr>
          <w:b/>
        </w:rPr>
        <w:t xml:space="preserve"> be destroyed to ensure privacy protection? </w:t>
      </w:r>
      <w:r>
        <w:rPr>
          <w:b/>
        </w:rPr>
        <w:t xml:space="preserve">For guidance see part 5 of the </w:t>
      </w:r>
      <w:hyperlink r:id="rId25" w:history="1">
        <w:r w:rsidRPr="0028593B">
          <w:rPr>
            <w:rStyle w:val="Hyperlink"/>
            <w:szCs w:val="21"/>
          </w:rPr>
          <w:t>Tips for writing a data management plan</w:t>
        </w:r>
      </w:hyperlink>
      <w:r>
        <w:rPr>
          <w:b/>
        </w:rPr>
        <w:t xml:space="preserve">. </w:t>
      </w:r>
    </w:p>
    <w:tbl>
      <w:tblPr>
        <w:tblStyle w:val="TableGrid"/>
        <w:tblpPr w:leftFromText="180" w:rightFromText="180" w:vertAnchor="text" w:horzAnchor="margin" w:tblpY="51"/>
        <w:tblW w:w="11023" w:type="dxa"/>
        <w:tblLook w:val="04A0" w:firstRow="1" w:lastRow="0" w:firstColumn="1" w:lastColumn="0" w:noHBand="0" w:noVBand="1"/>
      </w:tblPr>
      <w:tblGrid>
        <w:gridCol w:w="11023"/>
      </w:tblGrid>
      <w:tr w:rsidR="00FA468E" w:rsidRPr="00802143" w14:paraId="4A947942" w14:textId="77777777" w:rsidTr="0072189E">
        <w:trPr>
          <w:trHeight w:val="420"/>
        </w:trPr>
        <w:tc>
          <w:tcPr>
            <w:tcW w:w="11023" w:type="dxa"/>
          </w:tcPr>
          <w:p w14:paraId="1BC0B2B5" w14:textId="3756F39E" w:rsidR="00FA468E" w:rsidRPr="00802143" w:rsidRDefault="00000000" w:rsidP="00816AE4">
            <w:sdt>
              <w:sdtPr>
                <w:id w:val="930468041"/>
              </w:sdtPr>
              <w:sdtContent>
                <w:r w:rsidR="003E1EFF">
                  <w:t>Everything is fully anonymous, so nothing needs to be destroyed. All files are relevant, particularly since this is a reproduction study.</w:t>
                </w:r>
              </w:sdtContent>
            </w:sdt>
          </w:p>
        </w:tc>
      </w:tr>
    </w:tbl>
    <w:p w14:paraId="780BE769" w14:textId="77777777" w:rsidR="00FA468E" w:rsidRDefault="00FA468E" w:rsidP="00D345EC">
      <w:pPr>
        <w:rPr>
          <w:b/>
        </w:rPr>
      </w:pPr>
    </w:p>
    <w:p w14:paraId="6EE11CA6" w14:textId="326E6AD2" w:rsidR="00D345EC" w:rsidRPr="00A55423" w:rsidRDefault="00D345EC" w:rsidP="00D345EC">
      <w:r w:rsidRPr="00A55423">
        <w:rPr>
          <w:b/>
        </w:rPr>
        <w:t>7.</w:t>
      </w:r>
      <w:r w:rsidR="00FA468E">
        <w:rPr>
          <w:b/>
        </w:rPr>
        <w:t>4</w:t>
      </w:r>
      <w:r w:rsidRPr="00A55423">
        <w:rPr>
          <w:b/>
        </w:rPr>
        <w:t xml:space="preserve"> Meta data</w:t>
      </w:r>
    </w:p>
    <w:p w14:paraId="4D1502FE" w14:textId="77777777" w:rsidR="00D345EC" w:rsidRPr="0072189E" w:rsidRDefault="00D345EC" w:rsidP="0072189E">
      <w:pPr>
        <w:pStyle w:val="NormalWeb"/>
        <w:shd w:val="clear" w:color="auto" w:fill="FFFFFF"/>
        <w:spacing w:after="240"/>
        <w:jc w:val="both"/>
        <w:textAlignment w:val="baseline"/>
        <w:rPr>
          <w:rFonts w:ascii="Arial" w:eastAsia="MS Mincho" w:hAnsi="Arial" w:cs="Arial"/>
          <w:sz w:val="21"/>
          <w:szCs w:val="21"/>
        </w:rPr>
      </w:pPr>
      <w:r w:rsidRPr="0072189E">
        <w:rPr>
          <w:rFonts w:ascii="Arial" w:eastAsia="MS Mincho" w:hAnsi="Arial" w:cs="Arial"/>
          <w:sz w:val="21"/>
          <w:szCs w:val="21"/>
        </w:rPr>
        <w:t xml:space="preserve">Metadata are data about your data and are used to describe your data set/package. They can be descriptive (common fields such as title, author, abstract, keywords which help users to discover online sources through searching and browsing), administrative (preservation, rights management, and technical metadata about formats), or structural (how different components of a set of associated data relate to one another, such as a schema describing relations between tables in a database). A metadata standard is a structured way of describing data. </w:t>
      </w:r>
      <w:r w:rsidRPr="0072189E">
        <w:rPr>
          <w:rFonts w:ascii="Arial" w:hAnsi="Arial" w:cs="Arial"/>
          <w:sz w:val="21"/>
          <w:szCs w:val="21"/>
          <w:shd w:val="clear" w:color="auto" w:fill="FFFFFF"/>
        </w:rPr>
        <w:t xml:space="preserve">Repositories often use an existing standard. For </w:t>
      </w:r>
      <w:proofErr w:type="spellStart"/>
      <w:r w:rsidRPr="0072189E">
        <w:rPr>
          <w:rFonts w:ascii="Arial" w:hAnsi="Arial" w:cs="Arial"/>
          <w:sz w:val="21"/>
          <w:szCs w:val="21"/>
          <w:shd w:val="clear" w:color="auto" w:fill="FFFFFF"/>
        </w:rPr>
        <w:t>TiU</w:t>
      </w:r>
      <w:proofErr w:type="spellEnd"/>
      <w:r w:rsidRPr="0072189E">
        <w:rPr>
          <w:rFonts w:ascii="Arial" w:hAnsi="Arial" w:cs="Arial"/>
          <w:sz w:val="21"/>
          <w:szCs w:val="21"/>
          <w:shd w:val="clear" w:color="auto" w:fill="FFFFFF"/>
        </w:rPr>
        <w:t xml:space="preserve"> </w:t>
      </w:r>
      <w:proofErr w:type="spellStart"/>
      <w:r w:rsidRPr="0072189E">
        <w:rPr>
          <w:rFonts w:ascii="Arial" w:hAnsi="Arial" w:cs="Arial"/>
          <w:sz w:val="21"/>
          <w:szCs w:val="21"/>
          <w:shd w:val="clear" w:color="auto" w:fill="FFFFFF"/>
        </w:rPr>
        <w:t>Dataverse</w:t>
      </w:r>
      <w:proofErr w:type="spellEnd"/>
      <w:r w:rsidRPr="0072189E">
        <w:rPr>
          <w:rFonts w:ascii="Arial" w:hAnsi="Arial" w:cs="Arial"/>
          <w:sz w:val="21"/>
          <w:szCs w:val="21"/>
          <w:shd w:val="clear" w:color="auto" w:fill="FFFFFF"/>
        </w:rPr>
        <w:t xml:space="preserve"> this is the DDI (Data Documentation Initiative) standard. </w:t>
      </w:r>
    </w:p>
    <w:p w14:paraId="3A209953" w14:textId="2CB1C738" w:rsidR="00D345EC" w:rsidRPr="0072189E" w:rsidRDefault="00D345EC" w:rsidP="0072189E">
      <w:pPr>
        <w:pStyle w:val="NormalWeb"/>
        <w:shd w:val="clear" w:color="auto" w:fill="FFFFFF"/>
        <w:spacing w:after="240"/>
        <w:jc w:val="both"/>
        <w:textAlignment w:val="baseline"/>
        <w:rPr>
          <w:rFonts w:ascii="Arial" w:eastAsia="MS Mincho" w:hAnsi="Arial" w:cs="Arial"/>
          <w:sz w:val="21"/>
          <w:szCs w:val="22"/>
        </w:rPr>
      </w:pPr>
      <w:r w:rsidRPr="0072189E">
        <w:rPr>
          <w:rFonts w:ascii="Arial" w:eastAsia="MS Mincho" w:hAnsi="Arial" w:cs="Arial"/>
          <w:sz w:val="21"/>
          <w:szCs w:val="21"/>
        </w:rPr>
        <w:t xml:space="preserve">Please indicate what will be included in your metadata, how it will be documented, and if you use a metadata standard and which one (for guidance see part 7 of the </w:t>
      </w:r>
      <w:hyperlink r:id="rId26" w:history="1">
        <w:r w:rsidRPr="0028593B">
          <w:rPr>
            <w:rStyle w:val="Hyperlink"/>
            <w:rFonts w:ascii="Arial" w:eastAsia="MS Mincho" w:hAnsi="Arial" w:cs="Arial"/>
            <w:sz w:val="21"/>
            <w:szCs w:val="21"/>
          </w:rPr>
          <w:t>Tips for writing a data management plan</w:t>
        </w:r>
      </w:hyperlink>
      <w:r w:rsidRPr="0072189E">
        <w:rPr>
          <w:rFonts w:ascii="Arial" w:eastAsia="MS Mincho" w:hAnsi="Arial" w:cs="Arial"/>
          <w:sz w:val="21"/>
          <w:szCs w:val="21"/>
        </w:rPr>
        <w:t xml:space="preserve">). </w:t>
      </w:r>
    </w:p>
    <w:tbl>
      <w:tblPr>
        <w:tblStyle w:val="TableGrid"/>
        <w:tblpPr w:leftFromText="180" w:rightFromText="180" w:vertAnchor="text" w:horzAnchor="margin" w:tblpY="51"/>
        <w:tblW w:w="11023" w:type="dxa"/>
        <w:tblLook w:val="04A0" w:firstRow="1" w:lastRow="0" w:firstColumn="1" w:lastColumn="0" w:noHBand="0" w:noVBand="1"/>
      </w:tblPr>
      <w:tblGrid>
        <w:gridCol w:w="11023"/>
      </w:tblGrid>
      <w:tr w:rsidR="00D345EC" w:rsidRPr="0098492E" w14:paraId="0DA64064" w14:textId="77777777" w:rsidTr="0072189E">
        <w:trPr>
          <w:trHeight w:val="411"/>
        </w:trPr>
        <w:tc>
          <w:tcPr>
            <w:tcW w:w="11023" w:type="dxa"/>
          </w:tcPr>
          <w:p w14:paraId="0FA6D0D5" w14:textId="70151043" w:rsidR="00D345EC" w:rsidRPr="00A55423" w:rsidRDefault="00000000" w:rsidP="00150BA6">
            <w:sdt>
              <w:sdtPr>
                <w:id w:val="-21476415"/>
              </w:sdtPr>
              <w:sdtContent>
                <w:r w:rsidR="003E1EFF">
                  <w:t>We will write an extensive README document explaining the files in the project folder, and the software requirements to run our code. Each file will have a descriptive name. The GitHub repository will be linked from the research paper. Since the data is not very complex (it is an Excel file with human ratings), this is sufficient for any potential reuse.</w:t>
                </w:r>
              </w:sdtContent>
            </w:sdt>
          </w:p>
        </w:tc>
      </w:tr>
    </w:tbl>
    <w:p w14:paraId="425EBB3F" w14:textId="77777777" w:rsidR="00FA468E" w:rsidRPr="00802143" w:rsidRDefault="00FA468E" w:rsidP="00D345EC">
      <w:pPr>
        <w:rPr>
          <w:b/>
          <w:u w:val="single"/>
        </w:rPr>
      </w:pPr>
    </w:p>
    <w:p w14:paraId="656342A2" w14:textId="77777777" w:rsidR="00D345EC" w:rsidRPr="00802143" w:rsidRDefault="00D345EC" w:rsidP="00D345EC">
      <w:pPr>
        <w:rPr>
          <w:b/>
          <w:u w:val="single"/>
        </w:rPr>
      </w:pPr>
      <w:r w:rsidRPr="00802143">
        <w:rPr>
          <w:b/>
          <w:u w:val="single"/>
        </w:rPr>
        <w:t>In case of non-digital data storage of the main data of a study</w:t>
      </w:r>
    </w:p>
    <w:p w14:paraId="2C003584" w14:textId="35EA374A" w:rsidR="00D345EC" w:rsidRPr="00802143" w:rsidRDefault="00D345EC" w:rsidP="00D345EC">
      <w:pPr>
        <w:rPr>
          <w:b/>
        </w:rPr>
      </w:pPr>
      <w:r w:rsidRPr="00802143">
        <w:rPr>
          <w:b/>
        </w:rPr>
        <w:lastRenderedPageBreak/>
        <w:t>7.</w:t>
      </w:r>
      <w:r w:rsidR="001572A9">
        <w:rPr>
          <w:b/>
        </w:rPr>
        <w:t>5</w:t>
      </w:r>
      <w:r w:rsidRPr="00802143">
        <w:rPr>
          <w:b/>
        </w:rPr>
        <w:t xml:space="preserve"> What kind of non-digital data will need to be stored during the study (paper surveys, transcripts, </w:t>
      </w:r>
      <w:r w:rsidR="007177B7">
        <w:rPr>
          <w:b/>
        </w:rPr>
        <w:t xml:space="preserve">informed consent forms, </w:t>
      </w:r>
      <w:r w:rsidRPr="00802143">
        <w:rPr>
          <w:b/>
        </w:rPr>
        <w:t>photocopies of original documents</w:t>
      </w:r>
      <w:r w:rsidR="007177B7">
        <w:rPr>
          <w:b/>
        </w:rPr>
        <w:t>, …</w:t>
      </w:r>
      <w:r w:rsidRPr="00802143">
        <w:rPr>
          <w:b/>
        </w:rPr>
        <w:t>)? Do these data need special protection to secure privacy and confidentiality? Where will these data be stored? Who will have access to the data?</w:t>
      </w:r>
    </w:p>
    <w:tbl>
      <w:tblPr>
        <w:tblStyle w:val="TableGrid"/>
        <w:tblpPr w:leftFromText="180" w:rightFromText="180" w:vertAnchor="text" w:horzAnchor="margin" w:tblpY="51"/>
        <w:tblW w:w="11023" w:type="dxa"/>
        <w:tblLook w:val="04A0" w:firstRow="1" w:lastRow="0" w:firstColumn="1" w:lastColumn="0" w:noHBand="0" w:noVBand="1"/>
      </w:tblPr>
      <w:tblGrid>
        <w:gridCol w:w="11023"/>
      </w:tblGrid>
      <w:tr w:rsidR="00D345EC" w:rsidRPr="00802143" w14:paraId="0B2543B5" w14:textId="77777777" w:rsidTr="0072189E">
        <w:trPr>
          <w:trHeight w:val="412"/>
        </w:trPr>
        <w:tc>
          <w:tcPr>
            <w:tcW w:w="11023" w:type="dxa"/>
          </w:tcPr>
          <w:p w14:paraId="1F11DBAD" w14:textId="03AEEC43" w:rsidR="00D345EC" w:rsidRPr="00802143" w:rsidRDefault="00000000" w:rsidP="00150BA6">
            <w:sdt>
              <w:sdtPr>
                <w:id w:val="139387865"/>
              </w:sdtPr>
              <w:sdtContent>
                <w:r w:rsidR="003E1EFF">
                  <w:t>N/A</w:t>
                </w:r>
              </w:sdtContent>
            </w:sdt>
          </w:p>
        </w:tc>
      </w:tr>
    </w:tbl>
    <w:p w14:paraId="2FA331A6" w14:textId="77777777" w:rsidR="00D345EC" w:rsidRPr="00802143" w:rsidRDefault="00D345EC" w:rsidP="00D345EC">
      <w:pPr>
        <w:rPr>
          <w:b/>
        </w:rPr>
      </w:pPr>
    </w:p>
    <w:p w14:paraId="22B47E4E" w14:textId="0775FADF" w:rsidR="00D345EC" w:rsidRPr="00802143" w:rsidRDefault="00D345EC" w:rsidP="00D345EC">
      <w:pPr>
        <w:rPr>
          <w:b/>
        </w:rPr>
      </w:pPr>
      <w:r w:rsidRPr="00802143">
        <w:rPr>
          <w:b/>
        </w:rPr>
        <w:t>7.</w:t>
      </w:r>
      <w:r w:rsidR="001572A9">
        <w:rPr>
          <w:b/>
        </w:rPr>
        <w:t>6</w:t>
      </w:r>
      <w:r w:rsidRPr="00802143">
        <w:rPr>
          <w:b/>
        </w:rPr>
        <w:t xml:space="preserve"> What kind of data will need to be</w:t>
      </w:r>
      <w:r w:rsidR="007177B7">
        <w:rPr>
          <w:b/>
        </w:rPr>
        <w:t xml:space="preserve"> stored over the required term </w:t>
      </w:r>
      <w:r w:rsidRPr="00802143">
        <w:rPr>
          <w:b/>
        </w:rPr>
        <w:t>of 10 years, for long-term preservation of data? For example: processed, anonymized datasets which do not have to be deleted.</w:t>
      </w:r>
    </w:p>
    <w:tbl>
      <w:tblPr>
        <w:tblStyle w:val="TableGrid"/>
        <w:tblpPr w:leftFromText="180" w:rightFromText="180" w:vertAnchor="text" w:horzAnchor="margin" w:tblpY="51"/>
        <w:tblW w:w="11023" w:type="dxa"/>
        <w:tblLook w:val="04A0" w:firstRow="1" w:lastRow="0" w:firstColumn="1" w:lastColumn="0" w:noHBand="0" w:noVBand="1"/>
      </w:tblPr>
      <w:tblGrid>
        <w:gridCol w:w="11023"/>
      </w:tblGrid>
      <w:tr w:rsidR="00D345EC" w:rsidRPr="00802143" w14:paraId="167F2AD4" w14:textId="77777777" w:rsidTr="0072189E">
        <w:trPr>
          <w:trHeight w:val="564"/>
        </w:trPr>
        <w:tc>
          <w:tcPr>
            <w:tcW w:w="11023" w:type="dxa"/>
          </w:tcPr>
          <w:p w14:paraId="015E3761" w14:textId="464BA28B" w:rsidR="00D345EC" w:rsidRPr="00802143" w:rsidRDefault="00000000" w:rsidP="00150BA6">
            <w:sdt>
              <w:sdtPr>
                <w:id w:val="1360313182"/>
              </w:sdtPr>
              <w:sdtContent>
                <w:r w:rsidR="003E1EFF">
                  <w:t>N/A</w:t>
                </w:r>
              </w:sdtContent>
            </w:sdt>
          </w:p>
        </w:tc>
      </w:tr>
    </w:tbl>
    <w:p w14:paraId="434E51E3" w14:textId="509DFB3D" w:rsidR="0071230A" w:rsidRDefault="0071230A" w:rsidP="0071230A"/>
    <w:p w14:paraId="51DC5CD9" w14:textId="59B03879" w:rsidR="0071230A" w:rsidRPr="00C4450A" w:rsidRDefault="0071230A" w:rsidP="0071230A">
      <w:pPr>
        <w:pStyle w:val="Heading2"/>
        <w:pBdr>
          <w:bottom w:val="double" w:sz="6" w:space="1" w:color="auto"/>
        </w:pBdr>
        <w:jc w:val="center"/>
        <w:rPr>
          <w:b/>
          <w:bCs/>
        </w:rPr>
      </w:pPr>
      <w:r w:rsidRPr="00C4450A">
        <w:rPr>
          <w:b/>
          <w:bCs/>
        </w:rPr>
        <w:t>Part C</w:t>
      </w:r>
      <w:r w:rsidR="00C4450A">
        <w:rPr>
          <w:b/>
          <w:bCs/>
        </w:rPr>
        <w:t>:</w:t>
      </w:r>
      <w:r w:rsidRPr="00C4450A">
        <w:rPr>
          <w:b/>
          <w:bCs/>
        </w:rPr>
        <w:t xml:space="preserve"> Data Management</w:t>
      </w:r>
      <w:r w:rsidR="00FA58E4" w:rsidRPr="00C4450A">
        <w:rPr>
          <w:b/>
          <w:bCs/>
        </w:rPr>
        <w:t xml:space="preserve"> -</w:t>
      </w:r>
      <w:r w:rsidRPr="00C4450A">
        <w:rPr>
          <w:b/>
          <w:bCs/>
        </w:rPr>
        <w:t xml:space="preserve"> Data </w:t>
      </w:r>
      <w:r w:rsidR="0076088C">
        <w:rPr>
          <w:b/>
          <w:bCs/>
        </w:rPr>
        <w:t>s</w:t>
      </w:r>
      <w:r w:rsidRPr="00C4450A">
        <w:rPr>
          <w:b/>
          <w:bCs/>
        </w:rPr>
        <w:t>haring</w:t>
      </w:r>
    </w:p>
    <w:p w14:paraId="70796CBE" w14:textId="77777777" w:rsidR="0072189E" w:rsidRDefault="0072189E" w:rsidP="0071230A">
      <w:pPr>
        <w:rPr>
          <w:b/>
        </w:rPr>
      </w:pPr>
    </w:p>
    <w:p w14:paraId="415F47C7" w14:textId="77777777" w:rsidR="0072189E" w:rsidRDefault="0071230A" w:rsidP="0071230A">
      <w:pPr>
        <w:rPr>
          <w:b/>
        </w:rPr>
      </w:pPr>
      <w:r w:rsidRPr="00802143">
        <w:rPr>
          <w:b/>
        </w:rPr>
        <w:t>7.</w:t>
      </w:r>
      <w:r w:rsidR="001572A9">
        <w:rPr>
          <w:b/>
        </w:rPr>
        <w:t>7</w:t>
      </w:r>
      <w:r w:rsidR="00254D41">
        <w:rPr>
          <w:b/>
        </w:rPr>
        <w:t>a</w:t>
      </w:r>
      <w:r w:rsidR="006F6AEF">
        <w:rPr>
          <w:b/>
        </w:rPr>
        <w:t>)</w:t>
      </w:r>
      <w:r w:rsidRPr="00802143">
        <w:rPr>
          <w:b/>
        </w:rPr>
        <w:t xml:space="preserve"> W</w:t>
      </w:r>
      <w:r>
        <w:rPr>
          <w:b/>
        </w:rPr>
        <w:t xml:space="preserve">ill (part of) the data be made </w:t>
      </w:r>
      <w:r w:rsidRPr="00802143">
        <w:rPr>
          <w:b/>
        </w:rPr>
        <w:t>available for reuse after completing the project</w:t>
      </w:r>
      <w:r>
        <w:rPr>
          <w:b/>
        </w:rPr>
        <w:t xml:space="preserve"> according to the FAIR [Findable, Accessible, Interoperable, Reusable] Principles</w:t>
      </w:r>
      <w:r w:rsidRPr="00802143">
        <w:rPr>
          <w:b/>
        </w:rPr>
        <w:t xml:space="preserve">? </w:t>
      </w:r>
    </w:p>
    <w:p w14:paraId="6ED9B186" w14:textId="57403FC3" w:rsidR="0071230A" w:rsidRPr="0072189E" w:rsidRDefault="0072189E" w:rsidP="0071230A">
      <w:pPr>
        <w:rPr>
          <w:bCs/>
        </w:rPr>
      </w:pPr>
      <w:r w:rsidRPr="0072189E">
        <w:rPr>
          <w:bCs/>
        </w:rPr>
        <w:t>F</w:t>
      </w:r>
      <w:r w:rsidR="0071230A" w:rsidRPr="0072189E">
        <w:rPr>
          <w:bCs/>
        </w:rPr>
        <w:t xml:space="preserve">or guidance see part 6 of the </w:t>
      </w:r>
      <w:hyperlink r:id="rId27" w:history="1">
        <w:r w:rsidR="0071230A" w:rsidRPr="0028593B">
          <w:rPr>
            <w:rStyle w:val="Hyperlink"/>
            <w:bCs/>
            <w:szCs w:val="21"/>
          </w:rPr>
          <w:t>Tips for writing a data management plan</w:t>
        </w:r>
      </w:hyperlink>
      <w:r w:rsidR="0071230A" w:rsidRPr="0072189E">
        <w:rPr>
          <w:bCs/>
        </w:rPr>
        <w:t xml:space="preserve">). </w:t>
      </w:r>
      <w:r w:rsidR="00254D41" w:rsidRPr="0072189E">
        <w:rPr>
          <w:bCs/>
        </w:rPr>
        <w:t xml:space="preserve">If so, please describe in a concrete manner when and how the data will be made available (see part 11 of the </w:t>
      </w:r>
      <w:hyperlink r:id="rId28" w:history="1">
        <w:r w:rsidR="00254D41" w:rsidRPr="0028593B">
          <w:rPr>
            <w:rStyle w:val="Hyperlink"/>
            <w:bCs/>
            <w:szCs w:val="21"/>
          </w:rPr>
          <w:t>Tips for writing a data management plan</w:t>
        </w:r>
      </w:hyperlink>
      <w:r w:rsidR="00254D41" w:rsidRPr="0072189E">
        <w:rPr>
          <w:bCs/>
        </w:rPr>
        <w:t>).</w:t>
      </w:r>
    </w:p>
    <w:tbl>
      <w:tblPr>
        <w:tblStyle w:val="TableGrid"/>
        <w:tblpPr w:leftFromText="180" w:rightFromText="180" w:vertAnchor="text" w:horzAnchor="margin" w:tblpY="51"/>
        <w:tblW w:w="11023" w:type="dxa"/>
        <w:tblLook w:val="04A0" w:firstRow="1" w:lastRow="0" w:firstColumn="1" w:lastColumn="0" w:noHBand="0" w:noVBand="1"/>
      </w:tblPr>
      <w:tblGrid>
        <w:gridCol w:w="11023"/>
      </w:tblGrid>
      <w:tr w:rsidR="0071230A" w:rsidRPr="00802143" w14:paraId="2CD862E4" w14:textId="77777777" w:rsidTr="00F626EC">
        <w:trPr>
          <w:trHeight w:val="559"/>
        </w:trPr>
        <w:tc>
          <w:tcPr>
            <w:tcW w:w="11023" w:type="dxa"/>
          </w:tcPr>
          <w:p w14:paraId="307C5512" w14:textId="030B33B5" w:rsidR="0071230A" w:rsidRPr="00802143" w:rsidRDefault="00000000" w:rsidP="00816AE4">
            <w:sdt>
              <w:sdtPr>
                <w:id w:val="-90550985"/>
              </w:sdtPr>
              <w:sdtContent>
                <w:r w:rsidR="003E1EFF">
                  <w:t>Yes</w:t>
                </w:r>
              </w:sdtContent>
            </w:sdt>
          </w:p>
        </w:tc>
      </w:tr>
    </w:tbl>
    <w:p w14:paraId="04568605" w14:textId="77777777" w:rsidR="0071230A" w:rsidRDefault="0071230A" w:rsidP="0071230A">
      <w:pPr>
        <w:rPr>
          <w:b/>
        </w:rPr>
      </w:pPr>
    </w:p>
    <w:p w14:paraId="60B69581" w14:textId="77777777" w:rsidR="0072189E" w:rsidRDefault="00254D41" w:rsidP="0071230A">
      <w:pPr>
        <w:rPr>
          <w:b/>
        </w:rPr>
      </w:pPr>
      <w:r>
        <w:rPr>
          <w:b/>
        </w:rPr>
        <w:t xml:space="preserve">b) </w:t>
      </w:r>
      <w:r w:rsidR="0071230A">
        <w:rPr>
          <w:b/>
        </w:rPr>
        <w:t>A</w:t>
      </w:r>
      <w:r w:rsidR="0071230A" w:rsidRPr="00C7320B">
        <w:rPr>
          <w:b/>
        </w:rPr>
        <w:t xml:space="preserve">re there possible </w:t>
      </w:r>
      <w:r w:rsidR="0071230A" w:rsidRPr="00851FE8">
        <w:rPr>
          <w:b/>
          <w:u w:val="single"/>
        </w:rPr>
        <w:t>restrictions</w:t>
      </w:r>
      <w:r w:rsidR="0071230A" w:rsidRPr="00C7320B">
        <w:rPr>
          <w:b/>
        </w:rPr>
        <w:t xml:space="preserve"> to data sharing or embargo reasons?</w:t>
      </w:r>
      <w:r w:rsidR="0071230A">
        <w:rPr>
          <w:b/>
        </w:rPr>
        <w:t xml:space="preserve"> </w:t>
      </w:r>
      <w:r w:rsidR="0071230A" w:rsidRPr="00802143">
        <w:rPr>
          <w:b/>
        </w:rPr>
        <w:t>Are there any conditions for the re</w:t>
      </w:r>
      <w:r w:rsidR="0071230A">
        <w:rPr>
          <w:b/>
        </w:rPr>
        <w:t>-</w:t>
      </w:r>
      <w:r w:rsidR="0071230A" w:rsidRPr="00802143">
        <w:rPr>
          <w:b/>
        </w:rPr>
        <w:t xml:space="preserve">use of the data? If so, which conditions and how will the data be shared? </w:t>
      </w:r>
      <w:r w:rsidR="0071230A">
        <w:rPr>
          <w:b/>
        </w:rPr>
        <w:t xml:space="preserve">What license will be applied to your research data? </w:t>
      </w:r>
    </w:p>
    <w:p w14:paraId="06602258" w14:textId="71ABA3C4" w:rsidR="0071230A" w:rsidRPr="00802143" w:rsidRDefault="0071230A" w:rsidP="0071230A">
      <w:pPr>
        <w:rPr>
          <w:b/>
        </w:rPr>
      </w:pPr>
      <w:r w:rsidRPr="0072189E">
        <w:rPr>
          <w:bCs/>
        </w:rPr>
        <w:t xml:space="preserve">For guidance see </w:t>
      </w:r>
      <w:hyperlink r:id="rId29" w:history="1">
        <w:r w:rsidRPr="0072189E">
          <w:rPr>
            <w:rStyle w:val="Hyperlink"/>
            <w:bCs/>
          </w:rPr>
          <w:t>http://www.dcc.ac.uk/resources/how-guides/license-research-data</w:t>
        </w:r>
      </w:hyperlink>
      <w:r w:rsidRPr="0072189E">
        <w:rPr>
          <w:bCs/>
        </w:rPr>
        <w:t xml:space="preserve"> Tip: data repositories often provide licenses to choose from.</w:t>
      </w:r>
      <w:r w:rsidRPr="00802143">
        <w:rPr>
          <w:b/>
        </w:rPr>
        <w:t xml:space="preserve"> </w:t>
      </w:r>
    </w:p>
    <w:tbl>
      <w:tblPr>
        <w:tblStyle w:val="TableGrid"/>
        <w:tblpPr w:leftFromText="180" w:rightFromText="180" w:vertAnchor="text" w:horzAnchor="margin" w:tblpY="51"/>
        <w:tblW w:w="11023" w:type="dxa"/>
        <w:tblLook w:val="04A0" w:firstRow="1" w:lastRow="0" w:firstColumn="1" w:lastColumn="0" w:noHBand="0" w:noVBand="1"/>
      </w:tblPr>
      <w:tblGrid>
        <w:gridCol w:w="11023"/>
      </w:tblGrid>
      <w:tr w:rsidR="0071230A" w:rsidRPr="00802143" w14:paraId="25B1DA3B" w14:textId="77777777" w:rsidTr="00F626EC">
        <w:trPr>
          <w:trHeight w:val="561"/>
        </w:trPr>
        <w:tc>
          <w:tcPr>
            <w:tcW w:w="11023" w:type="dxa"/>
          </w:tcPr>
          <w:p w14:paraId="31124A1C" w14:textId="6D0473E4" w:rsidR="0071230A" w:rsidRPr="00802143" w:rsidRDefault="00000000" w:rsidP="00816AE4">
            <w:sdt>
              <w:sdtPr>
                <w:id w:val="1270747847"/>
              </w:sdtPr>
              <w:sdtContent>
                <w:r w:rsidR="003E1EFF">
                  <w:t xml:space="preserve">No restrictions. Code and data </w:t>
                </w:r>
                <w:proofErr w:type="gramStart"/>
                <w:r w:rsidR="003E1EFF">
                  <w:t>is</w:t>
                </w:r>
                <w:proofErr w:type="gramEnd"/>
                <w:r w:rsidR="003E1EFF">
                  <w:t xml:space="preserve"> provided under MIT/CC-BY licenses.</w:t>
                </w:r>
              </w:sdtContent>
            </w:sdt>
          </w:p>
        </w:tc>
      </w:tr>
    </w:tbl>
    <w:p w14:paraId="330DDCE8" w14:textId="77777777" w:rsidR="0071230A" w:rsidRDefault="0071230A" w:rsidP="0071230A">
      <w:pPr>
        <w:rPr>
          <w:b/>
        </w:rPr>
      </w:pPr>
    </w:p>
    <w:p w14:paraId="35E07118" w14:textId="3BD3F64F" w:rsidR="0071230A" w:rsidRPr="00802143" w:rsidRDefault="00254D41" w:rsidP="0071230A">
      <w:pPr>
        <w:rPr>
          <w:b/>
        </w:rPr>
      </w:pPr>
      <w:r>
        <w:rPr>
          <w:b/>
        </w:rPr>
        <w:t xml:space="preserve">c) </w:t>
      </w:r>
      <w:r w:rsidR="0071230A" w:rsidRPr="00802143">
        <w:rPr>
          <w:b/>
        </w:rPr>
        <w:t>In case the dataset cannot be shared, the reasons for this should be mentioned (</w:t>
      </w:r>
      <w:proofErr w:type="gramStart"/>
      <w:r w:rsidR="0071230A" w:rsidRPr="00802143">
        <w:rPr>
          <w:b/>
        </w:rPr>
        <w:t>e.g.</w:t>
      </w:r>
      <w:proofErr w:type="gramEnd"/>
      <w:r w:rsidR="0071230A" w:rsidRPr="00802143">
        <w:rPr>
          <w:b/>
        </w:rPr>
        <w:t xml:space="preserve"> ethical, rules of personal data, intellectual property, commercial, privacy-related, security-related).</w:t>
      </w:r>
    </w:p>
    <w:tbl>
      <w:tblPr>
        <w:tblStyle w:val="TableGrid"/>
        <w:tblpPr w:leftFromText="180" w:rightFromText="180" w:vertAnchor="text" w:horzAnchor="margin" w:tblpY="51"/>
        <w:tblW w:w="11023" w:type="dxa"/>
        <w:tblLook w:val="04A0" w:firstRow="1" w:lastRow="0" w:firstColumn="1" w:lastColumn="0" w:noHBand="0" w:noVBand="1"/>
      </w:tblPr>
      <w:tblGrid>
        <w:gridCol w:w="11023"/>
      </w:tblGrid>
      <w:tr w:rsidR="0071230A" w:rsidRPr="00802143" w14:paraId="315CBABC" w14:textId="77777777" w:rsidTr="00F626EC">
        <w:trPr>
          <w:trHeight w:val="560"/>
        </w:trPr>
        <w:tc>
          <w:tcPr>
            <w:tcW w:w="11023" w:type="dxa"/>
          </w:tcPr>
          <w:p w14:paraId="7E5F8420" w14:textId="31CFDCB0" w:rsidR="0071230A" w:rsidRPr="00802143" w:rsidRDefault="00000000" w:rsidP="00816AE4">
            <w:sdt>
              <w:sdtPr>
                <w:id w:val="1342972104"/>
              </w:sdtPr>
              <w:sdtContent>
                <w:r w:rsidR="003E1EFF">
                  <w:t>N/A</w:t>
                </w:r>
              </w:sdtContent>
            </w:sdt>
          </w:p>
        </w:tc>
      </w:tr>
    </w:tbl>
    <w:p w14:paraId="4D74828E" w14:textId="77777777" w:rsidR="0071230A" w:rsidRPr="00802143" w:rsidRDefault="0071230A" w:rsidP="0071230A">
      <w:pPr>
        <w:rPr>
          <w:b/>
        </w:rPr>
      </w:pPr>
    </w:p>
    <w:p w14:paraId="6FE9A6D3" w14:textId="77777777" w:rsidR="00F626EC" w:rsidRDefault="00005B84" w:rsidP="00D345EC">
      <w:pPr>
        <w:rPr>
          <w:b/>
        </w:rPr>
      </w:pPr>
      <w:r w:rsidRPr="00005B84">
        <w:rPr>
          <w:b/>
        </w:rPr>
        <w:t>7.</w:t>
      </w:r>
      <w:r w:rsidR="001572A9">
        <w:rPr>
          <w:b/>
        </w:rPr>
        <w:t>8</w:t>
      </w:r>
      <w:r>
        <w:t xml:space="preserve"> </w:t>
      </w:r>
      <w:r w:rsidRPr="00005B84">
        <w:rPr>
          <w:b/>
        </w:rPr>
        <w:t>How will ownership of the data and intellectual property rights to the data be managed?</w:t>
      </w:r>
    </w:p>
    <w:p w14:paraId="6271233E" w14:textId="4F8839F2" w:rsidR="0071230A" w:rsidRPr="00F626EC" w:rsidRDefault="00005B84" w:rsidP="00D345EC">
      <w:pPr>
        <w:rPr>
          <w:bCs/>
        </w:rPr>
      </w:pPr>
      <w:r w:rsidRPr="00F626EC">
        <w:rPr>
          <w:bCs/>
        </w:rPr>
        <w:lastRenderedPageBreak/>
        <w:t>Explain who will be the owner of the data, meaning who will have the rights to control access.</w:t>
      </w:r>
    </w:p>
    <w:tbl>
      <w:tblPr>
        <w:tblStyle w:val="TableGrid"/>
        <w:tblpPr w:leftFromText="180" w:rightFromText="180" w:vertAnchor="text" w:horzAnchor="margin" w:tblpY="51"/>
        <w:tblW w:w="11023" w:type="dxa"/>
        <w:tblLook w:val="04A0" w:firstRow="1" w:lastRow="0" w:firstColumn="1" w:lastColumn="0" w:noHBand="0" w:noVBand="1"/>
      </w:tblPr>
      <w:tblGrid>
        <w:gridCol w:w="11023"/>
      </w:tblGrid>
      <w:tr w:rsidR="00005B84" w:rsidRPr="00802143" w14:paraId="386F60DF" w14:textId="77777777" w:rsidTr="00F626EC">
        <w:trPr>
          <w:trHeight w:val="565"/>
        </w:trPr>
        <w:tc>
          <w:tcPr>
            <w:tcW w:w="11023" w:type="dxa"/>
          </w:tcPr>
          <w:p w14:paraId="596951AE" w14:textId="129B3E39" w:rsidR="00005B84" w:rsidRPr="00802143" w:rsidRDefault="00000000" w:rsidP="00816AE4">
            <w:sdt>
              <w:sdtPr>
                <w:id w:val="-1927956232"/>
              </w:sdtPr>
              <w:sdtContent>
                <w:r w:rsidR="00DF7721">
                  <w:t xml:space="preserve">We own the </w:t>
                </w:r>
                <w:proofErr w:type="gramStart"/>
                <w:r w:rsidR="00DF7721">
                  <w:t>data, but</w:t>
                </w:r>
                <w:proofErr w:type="gramEnd"/>
                <w:r w:rsidR="00DF7721">
                  <w:t xml:space="preserve"> make everything freely available for both commercial and non-commercial use.</w:t>
                </w:r>
              </w:sdtContent>
            </w:sdt>
          </w:p>
        </w:tc>
      </w:tr>
    </w:tbl>
    <w:p w14:paraId="1991AEDA" w14:textId="70C5805D" w:rsidR="00F626EC" w:rsidRDefault="00F626EC" w:rsidP="00F626EC">
      <w:pPr>
        <w:pStyle w:val="NoSpacing"/>
      </w:pPr>
    </w:p>
    <w:p w14:paraId="63DA760E" w14:textId="4EEFE41B" w:rsidR="00F626EC" w:rsidRDefault="00F626EC" w:rsidP="00F626EC">
      <w:pPr>
        <w:pStyle w:val="NoSpacing"/>
      </w:pPr>
    </w:p>
    <w:p w14:paraId="640EC4A9" w14:textId="259B73F8" w:rsidR="00F626EC" w:rsidRDefault="00F626EC" w:rsidP="00F626EC">
      <w:pPr>
        <w:pStyle w:val="NoSpacing"/>
      </w:pPr>
    </w:p>
    <w:p w14:paraId="57BCAC23" w14:textId="7C2499A5" w:rsidR="00F626EC" w:rsidRDefault="00F626EC" w:rsidP="00F626EC">
      <w:pPr>
        <w:pStyle w:val="NoSpacing"/>
      </w:pPr>
    </w:p>
    <w:p w14:paraId="23275477" w14:textId="36E02715" w:rsidR="00F626EC" w:rsidRDefault="00F626EC" w:rsidP="00F626EC">
      <w:pPr>
        <w:pStyle w:val="NoSpacing"/>
      </w:pPr>
    </w:p>
    <w:p w14:paraId="50481FE7" w14:textId="79FCC17F" w:rsidR="00F626EC" w:rsidRDefault="00F626EC" w:rsidP="00F626EC">
      <w:pPr>
        <w:pStyle w:val="NoSpacing"/>
      </w:pPr>
    </w:p>
    <w:p w14:paraId="70982A82" w14:textId="18A3A35B" w:rsidR="00F626EC" w:rsidRDefault="00F626EC" w:rsidP="00F626EC">
      <w:pPr>
        <w:pStyle w:val="NoSpacing"/>
      </w:pPr>
    </w:p>
    <w:p w14:paraId="58BEA3B6" w14:textId="77777777" w:rsidR="00F626EC" w:rsidRDefault="00F626EC" w:rsidP="00F626EC">
      <w:pPr>
        <w:pStyle w:val="NoSpacing"/>
      </w:pPr>
    </w:p>
    <w:p w14:paraId="3A302661" w14:textId="33E955EA" w:rsidR="00C03B96" w:rsidRPr="00C627A0" w:rsidRDefault="007D710F" w:rsidP="00F626EC">
      <w:pPr>
        <w:pStyle w:val="Heading3"/>
        <w:pBdr>
          <w:bottom w:val="double" w:sz="6" w:space="1" w:color="auto"/>
        </w:pBdr>
        <w:jc w:val="center"/>
        <w:rPr>
          <w:b/>
          <w:bCs/>
          <w:sz w:val="32"/>
          <w:szCs w:val="32"/>
        </w:rPr>
      </w:pPr>
      <w:r w:rsidRPr="00C627A0">
        <w:rPr>
          <w:b/>
          <w:bCs/>
          <w:sz w:val="32"/>
          <w:szCs w:val="32"/>
        </w:rPr>
        <w:t>Part D</w:t>
      </w:r>
      <w:r w:rsidR="002E25F0" w:rsidRPr="00C627A0">
        <w:rPr>
          <w:b/>
          <w:bCs/>
          <w:sz w:val="32"/>
          <w:szCs w:val="32"/>
        </w:rPr>
        <w:t xml:space="preserve">: </w:t>
      </w:r>
      <w:r w:rsidR="00C03B96" w:rsidRPr="00C627A0">
        <w:rPr>
          <w:b/>
          <w:bCs/>
          <w:sz w:val="32"/>
          <w:szCs w:val="32"/>
        </w:rPr>
        <w:t>GDPR / Data Processing Register</w:t>
      </w:r>
    </w:p>
    <w:p w14:paraId="2CE5E1BD" w14:textId="77777777" w:rsidR="0072189E" w:rsidRPr="00802143" w:rsidRDefault="0072189E" w:rsidP="001C1D25"/>
    <w:p w14:paraId="4715B32C" w14:textId="4375578D" w:rsidR="001D2901" w:rsidRPr="00802143" w:rsidRDefault="00C03B96" w:rsidP="001C1D25">
      <w:r w:rsidRPr="00802143">
        <w:t xml:space="preserve">By filling out this part of the form you are complying with the GDPR which requires personal data </w:t>
      </w:r>
      <w:r w:rsidR="00B700D9">
        <w:t>to be included</w:t>
      </w:r>
      <w:r w:rsidRPr="00802143">
        <w:t xml:space="preserve"> in the data processing register of Tilburg University. This includes a pre-DPIA (Data Protection Impact Assessment), which makes it visible whether there are certain risks and whether you are obliged to conduct a DPIA.</w:t>
      </w:r>
    </w:p>
    <w:p w14:paraId="5C30A85B" w14:textId="405B9A56" w:rsidR="00C03B96" w:rsidRPr="00802143" w:rsidRDefault="00C03B96" w:rsidP="001C1D25">
      <w:pPr>
        <w:rPr>
          <w:b/>
        </w:rPr>
      </w:pPr>
      <w:r w:rsidRPr="00802143">
        <w:rPr>
          <w:b/>
        </w:rPr>
        <w:t xml:space="preserve">8.1 Which personal data are to be </w:t>
      </w:r>
      <w:r w:rsidR="00020E94">
        <w:rPr>
          <w:b/>
        </w:rPr>
        <w:t xml:space="preserve">collected and </w:t>
      </w:r>
      <w:r w:rsidRPr="00802143">
        <w:rPr>
          <w:b/>
        </w:rPr>
        <w:t xml:space="preserve">processed? </w:t>
      </w:r>
    </w:p>
    <w:p w14:paraId="196D24A5" w14:textId="2C0DFCE1" w:rsidR="00C03B96" w:rsidRPr="00802143" w:rsidRDefault="00000000" w:rsidP="00C03B96">
      <w:sdt>
        <w:sdtPr>
          <w:id w:val="-461812147"/>
          <w14:checkbox>
            <w14:checked w14:val="0"/>
            <w14:checkedState w14:val="2612" w14:font="MS Gothic"/>
            <w14:uncheckedState w14:val="2610" w14:font="MS Gothic"/>
          </w14:checkbox>
        </w:sdtPr>
        <w:sdtContent>
          <w:r w:rsidR="00BA4E1B">
            <w:rPr>
              <w:rFonts w:ascii="MS Gothic" w:eastAsia="MS Gothic" w:hAnsi="MS Gothic" w:hint="eastAsia"/>
            </w:rPr>
            <w:t>☐</w:t>
          </w:r>
        </w:sdtContent>
      </w:sdt>
      <w:r w:rsidR="00C03B96" w:rsidRPr="00802143">
        <w:t xml:space="preserve"> No personal data will be processed</w:t>
      </w:r>
      <w:r w:rsidR="005A439E" w:rsidRPr="00802143">
        <w:t xml:space="preserve">. This is the end of the </w:t>
      </w:r>
      <w:proofErr w:type="gramStart"/>
      <w:r w:rsidR="005A439E" w:rsidRPr="00802143">
        <w:t>questionnaire,</w:t>
      </w:r>
      <w:proofErr w:type="gramEnd"/>
      <w:r w:rsidR="005A439E" w:rsidRPr="00802143">
        <w:t xml:space="preserve"> you can skip question 8.2 until 8.9.</w:t>
      </w:r>
      <w:r w:rsidR="00802143" w:rsidRPr="00802143">
        <w:t xml:space="preserve"> </w:t>
      </w:r>
      <w:r w:rsidR="00CF03FB" w:rsidRPr="00802143">
        <w:br/>
      </w:r>
      <w:sdt>
        <w:sdtPr>
          <w:id w:val="1371573712"/>
          <w14:checkbox>
            <w14:checked w14:val="1"/>
            <w14:checkedState w14:val="2612" w14:font="MS Gothic"/>
            <w14:uncheckedState w14:val="2610" w14:font="MS Gothic"/>
          </w14:checkbox>
        </w:sdtPr>
        <w:sdtContent>
          <w:r w:rsidR="00BA4E1B">
            <w:rPr>
              <w:rFonts w:ascii="MS Gothic" w:eastAsia="MS Gothic" w:hAnsi="MS Gothic" w:hint="eastAsia"/>
            </w:rPr>
            <w:t>☒</w:t>
          </w:r>
        </w:sdtContent>
      </w:sdt>
      <w:r w:rsidR="00C03B96" w:rsidRPr="00802143">
        <w:t xml:space="preserve"> </w:t>
      </w:r>
      <w:r w:rsidR="0071746E" w:rsidRPr="00802143">
        <w:t>Yes, namely (multiple answers possible):</w:t>
      </w:r>
    </w:p>
    <w:p w14:paraId="24B73777" w14:textId="4DE61EA0" w:rsidR="00020E94" w:rsidRDefault="00C03B96" w:rsidP="00C03B96">
      <w:r w:rsidRPr="00802143">
        <w:rPr>
          <w:b/>
        </w:rPr>
        <w:t>General</w:t>
      </w:r>
      <w:r w:rsidRPr="00802143">
        <w:rPr>
          <w:b/>
        </w:rPr>
        <w:br/>
      </w:r>
      <w:sdt>
        <w:sdtPr>
          <w:id w:val="158823719"/>
          <w14:checkbox>
            <w14:checked w14:val="0"/>
            <w14:checkedState w14:val="2612" w14:font="MS Gothic"/>
            <w14:uncheckedState w14:val="2610" w14:font="MS Gothic"/>
          </w14:checkbox>
        </w:sdtPr>
        <w:sdtContent>
          <w:r w:rsidRPr="00802143">
            <w:rPr>
              <w:rFonts w:ascii="MS Gothic" w:eastAsia="MS Gothic" w:hAnsi="MS Gothic"/>
            </w:rPr>
            <w:t>☐</w:t>
          </w:r>
        </w:sdtContent>
      </w:sdt>
      <w:r w:rsidRPr="00802143">
        <w:t>Contact data (</w:t>
      </w:r>
      <w:r w:rsidR="0071746E" w:rsidRPr="00802143">
        <w:t xml:space="preserve">for example: </w:t>
      </w:r>
      <w:r w:rsidR="00EF1A1D" w:rsidRPr="00802143">
        <w:t xml:space="preserve">name, email </w:t>
      </w:r>
      <w:r w:rsidR="00AC7358" w:rsidRPr="00802143">
        <w:t xml:space="preserve">address, </w:t>
      </w:r>
      <w:r w:rsidRPr="00802143">
        <w:t>phone)</w:t>
      </w:r>
      <w:r w:rsidR="00CF03FB" w:rsidRPr="00802143">
        <w:t xml:space="preserve"> </w:t>
      </w:r>
      <w:r w:rsidR="00CF03FB" w:rsidRPr="00802143">
        <w:br/>
      </w:r>
      <w:sdt>
        <w:sdtPr>
          <w:id w:val="307451009"/>
          <w14:checkbox>
            <w14:checked w14:val="0"/>
            <w14:checkedState w14:val="2612" w14:font="MS Gothic"/>
            <w14:uncheckedState w14:val="2610" w14:font="MS Gothic"/>
          </w14:checkbox>
        </w:sdtPr>
        <w:sdtContent>
          <w:r w:rsidR="00CF03FB" w:rsidRPr="00802143">
            <w:rPr>
              <w:rFonts w:ascii="MS Gothic" w:eastAsia="MS Gothic" w:hAnsi="MS Gothic"/>
            </w:rPr>
            <w:t>☐</w:t>
          </w:r>
        </w:sdtContent>
      </w:sdt>
      <w:r w:rsidR="00CF03FB" w:rsidRPr="00802143">
        <w:t>Gender</w:t>
      </w:r>
      <w:r w:rsidR="00CF03FB" w:rsidRPr="00802143">
        <w:br/>
      </w:r>
      <w:sdt>
        <w:sdtPr>
          <w:id w:val="592213280"/>
          <w14:checkbox>
            <w14:checked w14:val="0"/>
            <w14:checkedState w14:val="2612" w14:font="MS Gothic"/>
            <w14:uncheckedState w14:val="2610" w14:font="MS Gothic"/>
          </w14:checkbox>
        </w:sdtPr>
        <w:sdtContent>
          <w:r w:rsidR="00CF03FB" w:rsidRPr="00802143">
            <w:rPr>
              <w:rFonts w:ascii="MS Gothic" w:eastAsia="MS Gothic" w:hAnsi="MS Gothic"/>
            </w:rPr>
            <w:t>☐</w:t>
          </w:r>
        </w:sdtContent>
      </w:sdt>
      <w:r w:rsidR="00CF03FB" w:rsidRPr="00802143">
        <w:t>Age, birthdate</w:t>
      </w:r>
      <w:r w:rsidRPr="00802143">
        <w:br/>
      </w:r>
      <w:sdt>
        <w:sdtPr>
          <w:id w:val="281853559"/>
          <w14:checkbox>
            <w14:checked w14:val="0"/>
            <w14:checkedState w14:val="2612" w14:font="MS Gothic"/>
            <w14:uncheckedState w14:val="2610" w14:font="MS Gothic"/>
          </w14:checkbox>
        </w:sdtPr>
        <w:sdtContent>
          <w:r w:rsidRPr="00802143">
            <w:rPr>
              <w:rFonts w:ascii="MS Gothic" w:eastAsia="MS Gothic" w:hAnsi="MS Gothic"/>
            </w:rPr>
            <w:t>☐</w:t>
          </w:r>
        </w:sdtContent>
      </w:sdt>
      <w:r w:rsidRPr="00802143">
        <w:t>Nationality, birthplace, birth country</w:t>
      </w:r>
      <w:r w:rsidRPr="00802143">
        <w:br/>
      </w:r>
      <w:sdt>
        <w:sdtPr>
          <w:id w:val="1003783247"/>
          <w14:checkbox>
            <w14:checked w14:val="0"/>
            <w14:checkedState w14:val="2612" w14:font="MS Gothic"/>
            <w14:uncheckedState w14:val="2610" w14:font="MS Gothic"/>
          </w14:checkbox>
        </w:sdtPr>
        <w:sdtContent>
          <w:r w:rsidRPr="00802143">
            <w:rPr>
              <w:rFonts w:ascii="MS Gothic" w:eastAsia="MS Gothic" w:hAnsi="MS Gothic"/>
            </w:rPr>
            <w:t>☐</w:t>
          </w:r>
        </w:sdtContent>
      </w:sdt>
      <w:r w:rsidR="00EF1A1D" w:rsidRPr="00802143">
        <w:t>Student number/e</w:t>
      </w:r>
      <w:r w:rsidRPr="00802143">
        <w:t>mployee number</w:t>
      </w:r>
      <w:r w:rsidRPr="00802143">
        <w:br/>
      </w:r>
      <w:sdt>
        <w:sdtPr>
          <w:id w:val="-504827963"/>
          <w14:checkbox>
            <w14:checked w14:val="0"/>
            <w14:checkedState w14:val="2612" w14:font="MS Gothic"/>
            <w14:uncheckedState w14:val="2610" w14:font="MS Gothic"/>
          </w14:checkbox>
        </w:sdtPr>
        <w:sdtContent>
          <w:r w:rsidRPr="00802143">
            <w:rPr>
              <w:rFonts w:ascii="MS Gothic" w:eastAsia="MS Gothic" w:hAnsi="MS Gothic"/>
            </w:rPr>
            <w:t>☐</w:t>
          </w:r>
        </w:sdtContent>
      </w:sdt>
      <w:r w:rsidRPr="00802143">
        <w:t>Experiences (work, education)</w:t>
      </w:r>
      <w:r w:rsidRPr="00802143">
        <w:br/>
      </w:r>
      <w:sdt>
        <w:sdtPr>
          <w:id w:val="527768913"/>
          <w14:checkbox>
            <w14:checked w14:val="0"/>
            <w14:checkedState w14:val="2612" w14:font="MS Gothic"/>
            <w14:uncheckedState w14:val="2610" w14:font="MS Gothic"/>
          </w14:checkbox>
        </w:sdtPr>
        <w:sdtContent>
          <w:r w:rsidRPr="00802143">
            <w:rPr>
              <w:rFonts w:ascii="MS Gothic" w:eastAsia="MS Gothic" w:hAnsi="MS Gothic"/>
            </w:rPr>
            <w:t>☐</w:t>
          </w:r>
        </w:sdtContent>
      </w:sdt>
      <w:r w:rsidRPr="00802143">
        <w:t>Finances</w:t>
      </w:r>
      <w:r w:rsidRPr="00802143">
        <w:br/>
      </w:r>
      <w:sdt>
        <w:sdtPr>
          <w:id w:val="1465696727"/>
          <w14:checkbox>
            <w14:checked w14:val="0"/>
            <w14:checkedState w14:val="2612" w14:font="MS Gothic"/>
            <w14:uncheckedState w14:val="2610" w14:font="MS Gothic"/>
          </w14:checkbox>
        </w:sdtPr>
        <w:sdtContent>
          <w:r w:rsidRPr="00802143">
            <w:rPr>
              <w:rFonts w:ascii="MS Gothic" w:eastAsia="MS Gothic" w:hAnsi="MS Gothic"/>
            </w:rPr>
            <w:t>☐</w:t>
          </w:r>
        </w:sdtContent>
      </w:sdt>
      <w:r w:rsidRPr="00802143">
        <w:t>Visual materials (pictures, video)</w:t>
      </w:r>
      <w:r w:rsidR="00020E94">
        <w:br/>
      </w:r>
      <w:sdt>
        <w:sdtPr>
          <w:id w:val="-862134191"/>
          <w14:checkbox>
            <w14:checked w14:val="1"/>
            <w14:checkedState w14:val="2612" w14:font="MS Gothic"/>
            <w14:uncheckedState w14:val="2610" w14:font="MS Gothic"/>
          </w14:checkbox>
        </w:sdtPr>
        <w:sdtContent>
          <w:r w:rsidR="00BA4E1B">
            <w:rPr>
              <w:rFonts w:ascii="MS Gothic" w:eastAsia="MS Gothic" w:hAnsi="MS Gothic" w:hint="eastAsia"/>
            </w:rPr>
            <w:t>☒</w:t>
          </w:r>
        </w:sdtContent>
      </w:sdt>
      <w:r w:rsidR="00020E94">
        <w:t xml:space="preserve"> IP-address</w:t>
      </w:r>
    </w:p>
    <w:p w14:paraId="00FB124D" w14:textId="4A48E78E" w:rsidR="00C73B27" w:rsidRDefault="00C03B96" w:rsidP="00932284">
      <w:pPr>
        <w:spacing w:after="0"/>
      </w:pPr>
      <w:r w:rsidRPr="00802143">
        <w:rPr>
          <w:b/>
        </w:rPr>
        <w:t>Special data</w:t>
      </w:r>
      <w:r w:rsidRPr="00802143">
        <w:rPr>
          <w:b/>
        </w:rPr>
        <w:br/>
      </w:r>
      <w:sdt>
        <w:sdtPr>
          <w:id w:val="986598774"/>
          <w14:checkbox>
            <w14:checked w14:val="0"/>
            <w14:checkedState w14:val="2612" w14:font="MS Gothic"/>
            <w14:uncheckedState w14:val="2610" w14:font="MS Gothic"/>
          </w14:checkbox>
        </w:sdtPr>
        <w:sdtContent>
          <w:r w:rsidRPr="00802143">
            <w:rPr>
              <w:rFonts w:ascii="MS Gothic" w:eastAsia="MS Gothic" w:hAnsi="MS Gothic"/>
            </w:rPr>
            <w:t>☐</w:t>
          </w:r>
        </w:sdtContent>
      </w:sdt>
      <w:r w:rsidRPr="00802143">
        <w:t>Racial or ethnic origin</w:t>
      </w:r>
      <w:r w:rsidRPr="00802143">
        <w:rPr>
          <w:b/>
        </w:rPr>
        <w:br/>
      </w:r>
      <w:sdt>
        <w:sdtPr>
          <w:id w:val="-886950495"/>
          <w14:checkbox>
            <w14:checked w14:val="0"/>
            <w14:checkedState w14:val="2612" w14:font="MS Gothic"/>
            <w14:uncheckedState w14:val="2610" w14:font="MS Gothic"/>
          </w14:checkbox>
        </w:sdtPr>
        <w:sdtContent>
          <w:r w:rsidRPr="00802143">
            <w:rPr>
              <w:rFonts w:ascii="MS Gothic" w:eastAsia="MS Gothic" w:hAnsi="MS Gothic"/>
            </w:rPr>
            <w:t>☐</w:t>
          </w:r>
        </w:sdtContent>
      </w:sdt>
      <w:r w:rsidRPr="00802143">
        <w:t>Religious or philosophical beliefs</w:t>
      </w:r>
      <w:r w:rsidRPr="00802143">
        <w:rPr>
          <w:b/>
        </w:rPr>
        <w:br/>
      </w:r>
      <w:sdt>
        <w:sdtPr>
          <w:id w:val="-530648291"/>
          <w14:checkbox>
            <w14:checked w14:val="0"/>
            <w14:checkedState w14:val="2612" w14:font="MS Gothic"/>
            <w14:uncheckedState w14:val="2610" w14:font="MS Gothic"/>
          </w14:checkbox>
        </w:sdtPr>
        <w:sdtContent>
          <w:r w:rsidRPr="00802143">
            <w:rPr>
              <w:rFonts w:ascii="MS Gothic" w:eastAsia="MS Gothic" w:hAnsi="MS Gothic"/>
            </w:rPr>
            <w:t>☐</w:t>
          </w:r>
        </w:sdtContent>
      </w:sdt>
      <w:r w:rsidRPr="00802143">
        <w:t>Political opinions</w:t>
      </w:r>
      <w:r w:rsidRPr="00802143">
        <w:rPr>
          <w:b/>
        </w:rPr>
        <w:br/>
      </w:r>
      <w:sdt>
        <w:sdtPr>
          <w:id w:val="1928612679"/>
          <w14:checkbox>
            <w14:checked w14:val="0"/>
            <w14:checkedState w14:val="2612" w14:font="MS Gothic"/>
            <w14:uncheckedState w14:val="2610" w14:font="MS Gothic"/>
          </w14:checkbox>
        </w:sdtPr>
        <w:sdtContent>
          <w:r w:rsidRPr="00802143">
            <w:rPr>
              <w:rFonts w:ascii="MS Gothic" w:eastAsia="MS Gothic" w:hAnsi="MS Gothic"/>
            </w:rPr>
            <w:t>☐</w:t>
          </w:r>
        </w:sdtContent>
      </w:sdt>
      <w:r w:rsidR="00396B8C">
        <w:t>Health data</w:t>
      </w:r>
      <w:r w:rsidRPr="00802143">
        <w:rPr>
          <w:b/>
        </w:rPr>
        <w:br/>
      </w:r>
      <w:sdt>
        <w:sdtPr>
          <w:id w:val="361477837"/>
          <w14:checkbox>
            <w14:checked w14:val="0"/>
            <w14:checkedState w14:val="2612" w14:font="MS Gothic"/>
            <w14:uncheckedState w14:val="2610" w14:font="MS Gothic"/>
          </w14:checkbox>
        </w:sdtPr>
        <w:sdtContent>
          <w:r w:rsidRPr="00802143">
            <w:rPr>
              <w:rFonts w:ascii="MS Gothic" w:eastAsia="MS Gothic" w:hAnsi="MS Gothic"/>
            </w:rPr>
            <w:t>☐</w:t>
          </w:r>
        </w:sdtContent>
      </w:sdt>
      <w:r w:rsidRPr="00802143">
        <w:t>Sex life or sexual orientation</w:t>
      </w:r>
      <w:r w:rsidRPr="00802143">
        <w:rPr>
          <w:b/>
        </w:rPr>
        <w:br/>
      </w:r>
      <w:sdt>
        <w:sdtPr>
          <w:id w:val="-664853392"/>
          <w14:checkbox>
            <w14:checked w14:val="0"/>
            <w14:checkedState w14:val="2612" w14:font="MS Gothic"/>
            <w14:uncheckedState w14:val="2610" w14:font="MS Gothic"/>
          </w14:checkbox>
        </w:sdtPr>
        <w:sdtContent>
          <w:r w:rsidRPr="00802143">
            <w:rPr>
              <w:rFonts w:ascii="MS Gothic" w:eastAsia="MS Gothic" w:hAnsi="MS Gothic"/>
            </w:rPr>
            <w:t>☐</w:t>
          </w:r>
        </w:sdtContent>
      </w:sdt>
      <w:r w:rsidRPr="00802143">
        <w:t>Trade union membership</w:t>
      </w:r>
      <w:r w:rsidRPr="00802143">
        <w:rPr>
          <w:b/>
        </w:rPr>
        <w:br/>
      </w:r>
      <w:sdt>
        <w:sdtPr>
          <w:id w:val="-362833428"/>
          <w14:checkbox>
            <w14:checked w14:val="0"/>
            <w14:checkedState w14:val="2612" w14:font="MS Gothic"/>
            <w14:uncheckedState w14:val="2610" w14:font="MS Gothic"/>
          </w14:checkbox>
        </w:sdtPr>
        <w:sdtContent>
          <w:r w:rsidRPr="00802143">
            <w:rPr>
              <w:rFonts w:ascii="MS Gothic" w:eastAsia="MS Gothic" w:hAnsi="MS Gothic"/>
            </w:rPr>
            <w:t>☐</w:t>
          </w:r>
        </w:sdtContent>
      </w:sdt>
      <w:r w:rsidRPr="00802143">
        <w:t>Genetic data</w:t>
      </w:r>
      <w:r w:rsidRPr="00802143">
        <w:rPr>
          <w:b/>
        </w:rPr>
        <w:br/>
      </w:r>
      <w:sdt>
        <w:sdtPr>
          <w:id w:val="-1785184959"/>
          <w14:checkbox>
            <w14:checked w14:val="0"/>
            <w14:checkedState w14:val="2612" w14:font="MS Gothic"/>
            <w14:uncheckedState w14:val="2610" w14:font="MS Gothic"/>
          </w14:checkbox>
        </w:sdtPr>
        <w:sdtContent>
          <w:r w:rsidR="00932284">
            <w:rPr>
              <w:rFonts w:ascii="MS Gothic" w:eastAsia="MS Gothic" w:hAnsi="MS Gothic" w:hint="eastAsia"/>
            </w:rPr>
            <w:t>☐</w:t>
          </w:r>
        </w:sdtContent>
      </w:sdt>
      <w:r w:rsidR="00396B8C">
        <w:t>Medical data</w:t>
      </w:r>
      <w:r w:rsidRPr="00802143">
        <w:br/>
      </w:r>
      <w:sdt>
        <w:sdtPr>
          <w:id w:val="-198710621"/>
          <w14:checkbox>
            <w14:checked w14:val="0"/>
            <w14:checkedState w14:val="2612" w14:font="MS Gothic"/>
            <w14:uncheckedState w14:val="2610" w14:font="MS Gothic"/>
          </w14:checkbox>
        </w:sdtPr>
        <w:sdtContent>
          <w:r w:rsidR="00932284">
            <w:rPr>
              <w:rFonts w:ascii="MS Gothic" w:eastAsia="MS Gothic" w:hAnsi="MS Gothic" w:hint="eastAsia"/>
            </w:rPr>
            <w:t>☐</w:t>
          </w:r>
        </w:sdtContent>
      </w:sdt>
      <w:r w:rsidRPr="00802143">
        <w:t>Biometric data</w:t>
      </w:r>
    </w:p>
    <w:p w14:paraId="65957C88" w14:textId="3F54EF9A" w:rsidR="00932284" w:rsidRPr="00932284" w:rsidRDefault="00000000" w:rsidP="00C03B96">
      <w:sdt>
        <w:sdtPr>
          <w:id w:val="718244289"/>
          <w14:checkbox>
            <w14:checked w14:val="0"/>
            <w14:checkedState w14:val="2612" w14:font="MS Gothic"/>
            <w14:uncheckedState w14:val="2610" w14:font="MS Gothic"/>
          </w14:checkbox>
        </w:sdtPr>
        <w:sdtContent>
          <w:r w:rsidR="00932284">
            <w:rPr>
              <w:rFonts w:ascii="MS Gothic" w:eastAsia="MS Gothic" w:hAnsi="MS Gothic" w:hint="eastAsia"/>
            </w:rPr>
            <w:t>☐</w:t>
          </w:r>
        </w:sdtContent>
      </w:sdt>
      <w:r w:rsidR="00932284">
        <w:t>Criminal records</w:t>
      </w:r>
    </w:p>
    <w:p w14:paraId="614376D7" w14:textId="6AD59E39" w:rsidR="00C03B96" w:rsidRPr="00802143" w:rsidRDefault="00C03B96" w:rsidP="00C03B96">
      <w:pPr>
        <w:rPr>
          <w:b/>
        </w:rPr>
      </w:pPr>
      <w:r w:rsidRPr="00802143">
        <w:rPr>
          <w:b/>
        </w:rPr>
        <w:t>Sensitive data</w:t>
      </w:r>
      <w:r w:rsidRPr="00802143">
        <w:rPr>
          <w:b/>
        </w:rPr>
        <w:br/>
      </w:r>
      <w:sdt>
        <w:sdtPr>
          <w:id w:val="-530642693"/>
          <w14:checkbox>
            <w14:checked w14:val="0"/>
            <w14:checkedState w14:val="2612" w14:font="MS Gothic"/>
            <w14:uncheckedState w14:val="2610" w14:font="MS Gothic"/>
          </w14:checkbox>
        </w:sdtPr>
        <w:sdtContent>
          <w:r w:rsidRPr="00802143">
            <w:rPr>
              <w:rFonts w:ascii="MS Gothic" w:eastAsia="MS Gothic" w:hAnsi="MS Gothic"/>
            </w:rPr>
            <w:t>☐</w:t>
          </w:r>
        </w:sdtContent>
      </w:sdt>
      <w:r w:rsidRPr="00802143">
        <w:t>Copy identification card</w:t>
      </w:r>
      <w:r w:rsidRPr="00802143">
        <w:rPr>
          <w:b/>
        </w:rPr>
        <w:br/>
      </w:r>
      <w:sdt>
        <w:sdtPr>
          <w:id w:val="-425426864"/>
          <w14:checkbox>
            <w14:checked w14:val="0"/>
            <w14:checkedState w14:val="2612" w14:font="MS Gothic"/>
            <w14:uncheckedState w14:val="2610" w14:font="MS Gothic"/>
          </w14:checkbox>
        </w:sdtPr>
        <w:sdtContent>
          <w:r w:rsidRPr="00802143">
            <w:rPr>
              <w:rFonts w:ascii="MS Gothic" w:eastAsia="MS Gothic" w:hAnsi="MS Gothic"/>
            </w:rPr>
            <w:t>☐</w:t>
          </w:r>
        </w:sdtContent>
      </w:sdt>
      <w:r w:rsidRPr="00802143">
        <w:t>R&amp;D meeting</w:t>
      </w:r>
      <w:r w:rsidRPr="00802143">
        <w:rPr>
          <w:b/>
        </w:rPr>
        <w:br/>
      </w:r>
      <w:sdt>
        <w:sdtPr>
          <w:id w:val="-14147126"/>
          <w14:checkbox>
            <w14:checked w14:val="0"/>
            <w14:checkedState w14:val="2612" w14:font="MS Gothic"/>
            <w14:uncheckedState w14:val="2610" w14:font="MS Gothic"/>
          </w14:checkbox>
        </w:sdtPr>
        <w:sdtContent>
          <w:r w:rsidRPr="00802143">
            <w:rPr>
              <w:rFonts w:ascii="MS Gothic" w:eastAsia="MS Gothic" w:hAnsi="MS Gothic"/>
            </w:rPr>
            <w:t>☐</w:t>
          </w:r>
        </w:sdtContent>
      </w:sdt>
      <w:r w:rsidRPr="00802143">
        <w:t>Study results</w:t>
      </w:r>
    </w:p>
    <w:p w14:paraId="7432F257" w14:textId="1725904C" w:rsidR="00C03B96" w:rsidRPr="00802143" w:rsidRDefault="00000000" w:rsidP="00C03B96">
      <w:pPr>
        <w:rPr>
          <w:b/>
        </w:rPr>
      </w:pPr>
      <w:sdt>
        <w:sdtPr>
          <w:rPr>
            <w:b/>
          </w:rPr>
          <w:id w:val="-1236240308"/>
          <w14:checkbox>
            <w14:checked w14:val="0"/>
            <w14:checkedState w14:val="2612" w14:font="MS Gothic"/>
            <w14:uncheckedState w14:val="2610" w14:font="MS Gothic"/>
          </w14:checkbox>
        </w:sdtPr>
        <w:sdtContent>
          <w:r w:rsidR="00C03B96" w:rsidRPr="00802143">
            <w:rPr>
              <w:rFonts w:ascii="MS Gothic" w:eastAsia="MS Gothic" w:hAnsi="MS Gothic"/>
              <w:b/>
            </w:rPr>
            <w:t>☐</w:t>
          </w:r>
        </w:sdtContent>
      </w:sdt>
      <w:r w:rsidR="00AC7358" w:rsidRPr="00802143">
        <w:rPr>
          <w:b/>
        </w:rPr>
        <w:t>Other</w:t>
      </w:r>
      <w:r w:rsidR="00C03B96" w:rsidRPr="00802143">
        <w:rPr>
          <w:b/>
        </w:rPr>
        <w:br/>
      </w:r>
      <w:sdt>
        <w:sdtPr>
          <w:id w:val="-698318114"/>
          <w14:checkbox>
            <w14:checked w14:val="0"/>
            <w14:checkedState w14:val="2612" w14:font="MS Gothic"/>
            <w14:uncheckedState w14:val="2610" w14:font="MS Gothic"/>
          </w14:checkbox>
        </w:sdtPr>
        <w:sdtContent>
          <w:r w:rsidR="00AC7358" w:rsidRPr="00802143">
            <w:rPr>
              <w:rFonts w:ascii="MS Gothic" w:eastAsia="MS Gothic" w:hAnsi="MS Gothic"/>
            </w:rPr>
            <w:t>☐</w:t>
          </w:r>
        </w:sdtContent>
      </w:sdt>
      <w:r w:rsidR="00AC7358" w:rsidRPr="00802143">
        <w:rPr>
          <w:b/>
        </w:rPr>
        <w:t xml:space="preserve"> </w:t>
      </w:r>
      <w:r w:rsidR="00AC7358" w:rsidRPr="00802143">
        <w:t>Namely</w:t>
      </w:r>
      <w:r w:rsidR="00802143" w:rsidRPr="00802143">
        <w:t xml:space="preserve">, </w:t>
      </w:r>
      <w:sdt>
        <w:sdtPr>
          <w:rPr>
            <w:b/>
          </w:rPr>
          <w:id w:val="778991816"/>
          <w:showingPlcHdr/>
        </w:sdtPr>
        <w:sdtContent>
          <w:r w:rsidR="00C03B96" w:rsidRPr="00F626EC">
            <w:rPr>
              <w:rStyle w:val="PlaceholderText"/>
              <w:highlight w:val="lightGray"/>
            </w:rPr>
            <w:t>Click here to enter text.</w:t>
          </w:r>
        </w:sdtContent>
      </w:sdt>
    </w:p>
    <w:p w14:paraId="2F9A8452" w14:textId="1BADD70D" w:rsidR="00C03B96" w:rsidRPr="00802143" w:rsidRDefault="00EF1A1D" w:rsidP="001C1D25">
      <w:pPr>
        <w:rPr>
          <w:b/>
          <w:lang w:eastAsia="nl-NL"/>
        </w:rPr>
      </w:pPr>
      <w:r w:rsidRPr="00802143">
        <w:rPr>
          <w:b/>
        </w:rPr>
        <w:t xml:space="preserve">8.2 </w:t>
      </w:r>
      <w:r w:rsidRPr="00802143">
        <w:rPr>
          <w:b/>
          <w:lang w:eastAsia="nl-NL"/>
        </w:rPr>
        <w:t>Will data be anonymized or pseudonymized after collection and if so, who will have access to the identifying file?</w:t>
      </w:r>
      <w:r w:rsidR="00396B8C">
        <w:rPr>
          <w:b/>
          <w:lang w:eastAsia="nl-NL"/>
        </w:rPr>
        <w:t xml:space="preserve"> Please explain.</w:t>
      </w:r>
      <w:r w:rsidR="00C236FB">
        <w:rPr>
          <w:b/>
          <w:lang w:eastAsia="nl-NL"/>
        </w:rPr>
        <w:t xml:space="preserve"> Are additional measures necessary in case of audio/video recordings or other kind or recordings? Please explain.</w:t>
      </w:r>
    </w:p>
    <w:tbl>
      <w:tblPr>
        <w:tblStyle w:val="TableGrid"/>
        <w:tblpPr w:leftFromText="180" w:rightFromText="180" w:vertAnchor="text" w:horzAnchor="margin" w:tblpY="51"/>
        <w:tblW w:w="11023" w:type="dxa"/>
        <w:tblLook w:val="04A0" w:firstRow="1" w:lastRow="0" w:firstColumn="1" w:lastColumn="0" w:noHBand="0" w:noVBand="1"/>
      </w:tblPr>
      <w:tblGrid>
        <w:gridCol w:w="11023"/>
      </w:tblGrid>
      <w:tr w:rsidR="00EF1A1D" w:rsidRPr="00802143" w14:paraId="5D8F6FF3" w14:textId="77777777" w:rsidTr="00F626EC">
        <w:trPr>
          <w:trHeight w:val="411"/>
        </w:trPr>
        <w:tc>
          <w:tcPr>
            <w:tcW w:w="11023" w:type="dxa"/>
          </w:tcPr>
          <w:p w14:paraId="7FD65BDF" w14:textId="2AA7CCC8" w:rsidR="00EF1A1D" w:rsidRPr="00802143" w:rsidRDefault="00000000" w:rsidP="002E25F0">
            <w:sdt>
              <w:sdtPr>
                <w:id w:val="1228337953"/>
              </w:sdtPr>
              <w:sdtContent>
                <w:r w:rsidR="00BA4E1B">
                  <w:t>Yes. IP addresses will be removed or pseudonymized.</w:t>
                </w:r>
                <w:del w:id="126" w:author="Emiel van Miltenburg [2]" w:date="2023-10-20T11:45:00Z">
                  <w:r w:rsidR="00BA4E1B" w:rsidDel="000B158A">
                    <w:delText xml:space="preserve"> If Amazon still provides worker IDs, then these will be pseudonymized as well.</w:delText>
                  </w:r>
                </w:del>
              </w:sdtContent>
            </w:sdt>
          </w:p>
        </w:tc>
      </w:tr>
    </w:tbl>
    <w:p w14:paraId="7EDA4AE6" w14:textId="777F105F" w:rsidR="00EF1A1D" w:rsidRDefault="00EF1A1D" w:rsidP="00EF1A1D">
      <w:pPr>
        <w:tabs>
          <w:tab w:val="left" w:pos="2975"/>
        </w:tabs>
        <w:rPr>
          <w:b/>
        </w:rPr>
      </w:pPr>
    </w:p>
    <w:p w14:paraId="41889587" w14:textId="77777777" w:rsidR="00EF1A1D" w:rsidRPr="00802143" w:rsidRDefault="00EF1A1D" w:rsidP="00EF1A1D">
      <w:pPr>
        <w:tabs>
          <w:tab w:val="left" w:pos="2975"/>
        </w:tabs>
        <w:rPr>
          <w:b/>
          <w:lang w:eastAsia="nl-NL"/>
        </w:rPr>
      </w:pPr>
      <w:r w:rsidRPr="00802143">
        <w:rPr>
          <w:b/>
        </w:rPr>
        <w:t xml:space="preserve">8.3 </w:t>
      </w:r>
      <w:r w:rsidRPr="00802143">
        <w:rPr>
          <w:b/>
          <w:lang w:eastAsia="nl-NL"/>
        </w:rPr>
        <w:t>Are there any external parties (processors) involved in this study regarding data collection, data storage, archiving and/or other data-related activities? If so, please describe and name them here and state the website(s) of the processor(s) and / or external controller(s).</w:t>
      </w:r>
    </w:p>
    <w:p w14:paraId="27ABD26B" w14:textId="5A63FFC8" w:rsidR="00EF1A1D" w:rsidRPr="00802143" w:rsidRDefault="00EF1A1D" w:rsidP="00EF1A1D">
      <w:r w:rsidRPr="00802143">
        <w:t xml:space="preserve">A processor is a person or organization to whom or which the responsible party has outsourced the processing of personal data, such as a cloud service. The external party should comply with the GDPR. Some services, such as </w:t>
      </w:r>
      <w:proofErr w:type="spellStart"/>
      <w:r w:rsidRPr="00802143">
        <w:t>Surfdrive</w:t>
      </w:r>
      <w:proofErr w:type="spellEnd"/>
      <w:r w:rsidRPr="00802143">
        <w:t>, comply with these regulations. If an external party is not known to be GDPR compliant, the applicant should ensure that there is a contract to ensure appropriate processing by the external party. This party should take appropriate technical and organizational measures to protect personal data against loss or any form of unlawful processing (</w:t>
      </w:r>
      <w:proofErr w:type="gramStart"/>
      <w:r w:rsidRPr="00802143">
        <w:t>e.g.</w:t>
      </w:r>
      <w:proofErr w:type="gramEnd"/>
      <w:r w:rsidRPr="00802143">
        <w:t xml:space="preserve"> unnecessary collection of data or further processing).  </w:t>
      </w:r>
    </w:p>
    <w:p w14:paraId="05B42299" w14:textId="2CA3E1B1" w:rsidR="00EF1A1D" w:rsidRPr="00802143" w:rsidRDefault="00EF1A1D" w:rsidP="00EF1A1D">
      <w:r w:rsidRPr="00802143">
        <w:t xml:space="preserve">The model processor agreement and procedure is available via </w:t>
      </w:r>
      <w:hyperlink r:id="rId30" w:history="1">
        <w:r w:rsidRPr="008F24C9">
          <w:rPr>
            <w:rStyle w:val="Hyperlink"/>
          </w:rPr>
          <w:t>intranet</w:t>
        </w:r>
      </w:hyperlink>
      <w:r w:rsidRPr="00802143">
        <w:t xml:space="preserve"> or can be requested from one of the </w:t>
      </w:r>
      <w:r w:rsidRPr="00A85F28">
        <w:t>Data Representatives</w:t>
      </w:r>
      <w:r w:rsidRPr="00802143">
        <w:t>.</w:t>
      </w:r>
    </w:p>
    <w:p w14:paraId="465D4441" w14:textId="60ECD200" w:rsidR="00EF1A1D" w:rsidRPr="00802143" w:rsidRDefault="00EF1A1D" w:rsidP="00EF1A1D">
      <w:pPr>
        <w:rPr>
          <w:lang w:eastAsia="nl-NL"/>
        </w:rPr>
      </w:pPr>
      <w:r w:rsidRPr="00802143">
        <w:rPr>
          <w:b/>
          <w:lang w:eastAsia="nl-NL"/>
        </w:rPr>
        <w:t>Data collection</w:t>
      </w:r>
      <w:r w:rsidRPr="00802143">
        <w:rPr>
          <w:b/>
          <w:lang w:eastAsia="nl-NL"/>
        </w:rPr>
        <w:br/>
      </w:r>
      <w:sdt>
        <w:sdtPr>
          <w:rPr>
            <w:b/>
            <w:lang w:eastAsia="nl-NL"/>
          </w:rPr>
          <w:id w:val="-1717735975"/>
          <w14:checkbox>
            <w14:checked w14:val="0"/>
            <w14:checkedState w14:val="2612" w14:font="MS Gothic"/>
            <w14:uncheckedState w14:val="2610" w14:font="MS Gothic"/>
          </w14:checkbox>
        </w:sdtPr>
        <w:sdtContent>
          <w:r w:rsidRPr="00802143">
            <w:rPr>
              <w:rFonts w:ascii="MS Gothic" w:eastAsia="MS Gothic" w:hAnsi="MS Gothic"/>
              <w:b/>
              <w:lang w:eastAsia="nl-NL"/>
            </w:rPr>
            <w:t>☐</w:t>
          </w:r>
        </w:sdtContent>
      </w:sdt>
      <w:r w:rsidRPr="00802143">
        <w:rPr>
          <w:b/>
          <w:lang w:eastAsia="nl-NL"/>
        </w:rPr>
        <w:t xml:space="preserve"> </w:t>
      </w:r>
      <w:r w:rsidRPr="00802143">
        <w:rPr>
          <w:lang w:eastAsia="nl-NL"/>
        </w:rPr>
        <w:t>Not applicable</w:t>
      </w:r>
      <w:r w:rsidRPr="00802143">
        <w:rPr>
          <w:lang w:eastAsia="nl-NL"/>
        </w:rPr>
        <w:br/>
      </w:r>
      <w:sdt>
        <w:sdtPr>
          <w:rPr>
            <w:lang w:eastAsia="nl-NL"/>
          </w:rPr>
          <w:id w:val="-1920091357"/>
          <w14:checkbox>
            <w14:checked w14:val="1"/>
            <w14:checkedState w14:val="2612" w14:font="MS Gothic"/>
            <w14:uncheckedState w14:val="2610" w14:font="MS Gothic"/>
          </w14:checkbox>
        </w:sdtPr>
        <w:sdtContent>
          <w:r w:rsidR="00BA4E1B">
            <w:rPr>
              <w:rFonts w:ascii="MS Gothic" w:eastAsia="MS Gothic" w:hAnsi="MS Gothic" w:hint="eastAsia"/>
              <w:lang w:eastAsia="nl-NL"/>
            </w:rPr>
            <w:t>☒</w:t>
          </w:r>
        </w:sdtContent>
      </w:sdt>
      <w:r w:rsidRPr="00802143">
        <w:rPr>
          <w:lang w:eastAsia="nl-NL"/>
        </w:rPr>
        <w:t xml:space="preserve"> Yes: </w:t>
      </w:r>
      <w:sdt>
        <w:sdtPr>
          <w:rPr>
            <w:lang w:eastAsia="nl-NL"/>
          </w:rPr>
          <w:id w:val="-68964694"/>
        </w:sdtPr>
        <w:sdtContent>
          <w:sdt>
            <w:sdtPr>
              <w:id w:val="-1469204898"/>
            </w:sdtPr>
            <w:sdtContent>
              <w:commentRangeStart w:id="127"/>
              <w:del w:id="128" w:author="Emiel van Miltenburg [2]" w:date="2023-10-20T11:46:00Z">
                <w:r w:rsidR="00BA4E1B" w:rsidDel="000B158A">
                  <w:delText>Mechanical Turk.</w:delText>
                </w:r>
                <w:commentRangeEnd w:id="127"/>
                <w:r w:rsidR="00BA4E1B" w:rsidDel="000B158A">
                  <w:rPr>
                    <w:rStyle w:val="CommentReference"/>
                  </w:rPr>
                  <w:commentReference w:id="127"/>
                </w:r>
              </w:del>
              <w:ins w:id="129" w:author="Emiel van Miltenburg [2]" w:date="2023-10-20T11:46:00Z">
                <w:r w:rsidR="000B158A">
                  <w:t>Qualtrics</w:t>
                </w:r>
              </w:ins>
            </w:sdtContent>
          </w:sdt>
        </w:sdtContent>
      </w:sdt>
    </w:p>
    <w:p w14:paraId="0310453D" w14:textId="7C9C827B" w:rsidR="00EF1A1D" w:rsidRPr="00802143" w:rsidRDefault="00EF1A1D" w:rsidP="00EF1A1D">
      <w:pPr>
        <w:rPr>
          <w:b/>
          <w:lang w:eastAsia="nl-NL"/>
        </w:rPr>
      </w:pPr>
      <w:r w:rsidRPr="00802143">
        <w:rPr>
          <w:b/>
          <w:lang w:eastAsia="nl-NL"/>
        </w:rPr>
        <w:t>Data storage</w:t>
      </w:r>
      <w:r w:rsidRPr="00802143">
        <w:rPr>
          <w:b/>
          <w:lang w:eastAsia="nl-NL"/>
        </w:rPr>
        <w:br/>
      </w:r>
      <w:sdt>
        <w:sdtPr>
          <w:rPr>
            <w:b/>
            <w:lang w:eastAsia="nl-NL"/>
          </w:rPr>
          <w:id w:val="-1844850348"/>
          <w14:checkbox>
            <w14:checked w14:val="1"/>
            <w14:checkedState w14:val="2612" w14:font="MS Gothic"/>
            <w14:uncheckedState w14:val="2610" w14:font="MS Gothic"/>
          </w14:checkbox>
        </w:sdtPr>
        <w:sdtContent>
          <w:r w:rsidR="00BA4E1B">
            <w:rPr>
              <w:rFonts w:ascii="MS Gothic" w:eastAsia="MS Gothic" w:hAnsi="MS Gothic" w:hint="eastAsia"/>
              <w:b/>
              <w:lang w:eastAsia="nl-NL"/>
            </w:rPr>
            <w:t>☒</w:t>
          </w:r>
        </w:sdtContent>
      </w:sdt>
      <w:r w:rsidRPr="00802143">
        <w:rPr>
          <w:b/>
          <w:lang w:eastAsia="nl-NL"/>
        </w:rPr>
        <w:t xml:space="preserve"> </w:t>
      </w:r>
      <w:commentRangeStart w:id="130"/>
      <w:r w:rsidRPr="00802143">
        <w:rPr>
          <w:lang w:eastAsia="nl-NL"/>
        </w:rPr>
        <w:t>Not applicable</w:t>
      </w:r>
      <w:commentRangeEnd w:id="130"/>
      <w:r w:rsidR="00BA4E1B">
        <w:rPr>
          <w:rStyle w:val="CommentReference"/>
        </w:rPr>
        <w:commentReference w:id="130"/>
      </w:r>
      <w:r w:rsidRPr="00802143">
        <w:rPr>
          <w:lang w:eastAsia="nl-NL"/>
        </w:rPr>
        <w:br/>
      </w:r>
      <w:sdt>
        <w:sdtPr>
          <w:rPr>
            <w:lang w:eastAsia="nl-NL"/>
          </w:rPr>
          <w:id w:val="-518309124"/>
          <w14:checkbox>
            <w14:checked w14:val="0"/>
            <w14:checkedState w14:val="2612" w14:font="MS Gothic"/>
            <w14:uncheckedState w14:val="2610" w14:font="MS Gothic"/>
          </w14:checkbox>
        </w:sdtPr>
        <w:sdtContent>
          <w:r w:rsidRPr="00802143">
            <w:rPr>
              <w:rFonts w:ascii="MS Gothic" w:eastAsia="MS Gothic" w:hAnsi="MS Gothic"/>
              <w:lang w:eastAsia="nl-NL"/>
            </w:rPr>
            <w:t>☐</w:t>
          </w:r>
        </w:sdtContent>
      </w:sdt>
      <w:r w:rsidRPr="00802143">
        <w:rPr>
          <w:lang w:eastAsia="nl-NL"/>
        </w:rPr>
        <w:t xml:space="preserve"> Yes: </w:t>
      </w:r>
      <w:sdt>
        <w:sdtPr>
          <w:rPr>
            <w:lang w:eastAsia="nl-NL"/>
          </w:rPr>
          <w:id w:val="637077812"/>
        </w:sdtPr>
        <w:sdtContent>
          <w:sdt>
            <w:sdtPr>
              <w:id w:val="1085813265"/>
              <w:showingPlcHdr/>
            </w:sdtPr>
            <w:sdtContent>
              <w:r w:rsidR="00F626EC" w:rsidRPr="0072189E">
                <w:rPr>
                  <w:rStyle w:val="PlaceholderText"/>
                  <w:highlight w:val="lightGray"/>
                </w:rPr>
                <w:t>Click here to enter text.</w:t>
              </w:r>
            </w:sdtContent>
          </w:sdt>
        </w:sdtContent>
      </w:sdt>
    </w:p>
    <w:p w14:paraId="223CDD8C" w14:textId="73D8ACB0" w:rsidR="00EF1A1D" w:rsidRPr="00802143" w:rsidRDefault="00EF1A1D" w:rsidP="00EF1A1D">
      <w:pPr>
        <w:rPr>
          <w:b/>
          <w:lang w:eastAsia="nl-NL"/>
        </w:rPr>
      </w:pPr>
      <w:r w:rsidRPr="00802143">
        <w:rPr>
          <w:b/>
          <w:lang w:eastAsia="nl-NL"/>
        </w:rPr>
        <w:t>Data archiving</w:t>
      </w:r>
      <w:r w:rsidRPr="00802143">
        <w:rPr>
          <w:b/>
          <w:lang w:eastAsia="nl-NL"/>
        </w:rPr>
        <w:br/>
      </w:r>
      <w:sdt>
        <w:sdtPr>
          <w:rPr>
            <w:b/>
            <w:lang w:eastAsia="nl-NL"/>
          </w:rPr>
          <w:id w:val="-1041367783"/>
          <w14:checkbox>
            <w14:checked w14:val="1"/>
            <w14:checkedState w14:val="2612" w14:font="MS Gothic"/>
            <w14:uncheckedState w14:val="2610" w14:font="MS Gothic"/>
          </w14:checkbox>
        </w:sdtPr>
        <w:sdtContent>
          <w:r w:rsidR="00BA4E1B">
            <w:rPr>
              <w:rFonts w:ascii="MS Gothic" w:eastAsia="MS Gothic" w:hAnsi="MS Gothic" w:hint="eastAsia"/>
              <w:b/>
              <w:lang w:eastAsia="nl-NL"/>
            </w:rPr>
            <w:t>☒</w:t>
          </w:r>
        </w:sdtContent>
      </w:sdt>
      <w:r w:rsidRPr="00802143">
        <w:rPr>
          <w:b/>
          <w:lang w:eastAsia="nl-NL"/>
        </w:rPr>
        <w:t xml:space="preserve"> </w:t>
      </w:r>
      <w:r w:rsidRPr="00802143">
        <w:rPr>
          <w:lang w:eastAsia="nl-NL"/>
        </w:rPr>
        <w:t>Not applicable</w:t>
      </w:r>
      <w:r w:rsidRPr="00802143">
        <w:rPr>
          <w:lang w:eastAsia="nl-NL"/>
        </w:rPr>
        <w:br/>
      </w:r>
      <w:sdt>
        <w:sdtPr>
          <w:rPr>
            <w:lang w:eastAsia="nl-NL"/>
          </w:rPr>
          <w:id w:val="332115344"/>
          <w14:checkbox>
            <w14:checked w14:val="0"/>
            <w14:checkedState w14:val="2612" w14:font="MS Gothic"/>
            <w14:uncheckedState w14:val="2610" w14:font="MS Gothic"/>
          </w14:checkbox>
        </w:sdtPr>
        <w:sdtContent>
          <w:r w:rsidRPr="00802143">
            <w:rPr>
              <w:rFonts w:ascii="MS Gothic" w:eastAsia="MS Gothic" w:hAnsi="MS Gothic"/>
              <w:lang w:eastAsia="nl-NL"/>
            </w:rPr>
            <w:t>☐</w:t>
          </w:r>
        </w:sdtContent>
      </w:sdt>
      <w:r w:rsidRPr="00802143">
        <w:rPr>
          <w:lang w:eastAsia="nl-NL"/>
        </w:rPr>
        <w:t xml:space="preserve"> Yes: </w:t>
      </w:r>
      <w:sdt>
        <w:sdtPr>
          <w:rPr>
            <w:lang w:eastAsia="nl-NL"/>
          </w:rPr>
          <w:id w:val="-900293699"/>
        </w:sdtPr>
        <w:sdtContent>
          <w:sdt>
            <w:sdtPr>
              <w:id w:val="-1473825733"/>
              <w:showingPlcHdr/>
            </w:sdtPr>
            <w:sdtContent>
              <w:r w:rsidR="00F626EC" w:rsidRPr="0072189E">
                <w:rPr>
                  <w:rStyle w:val="PlaceholderText"/>
                  <w:highlight w:val="lightGray"/>
                </w:rPr>
                <w:t>Click here to enter text.</w:t>
              </w:r>
            </w:sdtContent>
          </w:sdt>
        </w:sdtContent>
      </w:sdt>
    </w:p>
    <w:p w14:paraId="62C69385" w14:textId="7E5FD106" w:rsidR="00EF1A1D" w:rsidRPr="00802143" w:rsidRDefault="00EF1A1D" w:rsidP="00EF1A1D">
      <w:pPr>
        <w:rPr>
          <w:b/>
        </w:rPr>
      </w:pPr>
      <w:r w:rsidRPr="00802143">
        <w:rPr>
          <w:b/>
          <w:lang w:eastAsia="nl-NL"/>
        </w:rPr>
        <w:lastRenderedPageBreak/>
        <w:t>Other data-related activities</w:t>
      </w:r>
      <w:r w:rsidR="000460F3" w:rsidRPr="00802143">
        <w:rPr>
          <w:b/>
          <w:lang w:eastAsia="nl-NL"/>
        </w:rPr>
        <w:t xml:space="preserve"> (</w:t>
      </w:r>
      <w:proofErr w:type="gramStart"/>
      <w:r w:rsidR="000460F3" w:rsidRPr="00802143">
        <w:rPr>
          <w:b/>
          <w:lang w:eastAsia="nl-NL"/>
        </w:rPr>
        <w:t>e.g.</w:t>
      </w:r>
      <w:proofErr w:type="gramEnd"/>
      <w:r w:rsidR="000460F3" w:rsidRPr="00802143">
        <w:rPr>
          <w:b/>
          <w:lang w:eastAsia="nl-NL"/>
        </w:rPr>
        <w:t xml:space="preserve"> analyses</w:t>
      </w:r>
      <w:r w:rsidR="00A64D9D" w:rsidRPr="00802143">
        <w:rPr>
          <w:b/>
          <w:lang w:eastAsia="nl-NL"/>
        </w:rPr>
        <w:t xml:space="preserve">) </w:t>
      </w:r>
      <w:r w:rsidRPr="00802143">
        <w:rPr>
          <w:b/>
          <w:lang w:eastAsia="nl-NL"/>
        </w:rPr>
        <w:br/>
      </w:r>
      <w:sdt>
        <w:sdtPr>
          <w:rPr>
            <w:b/>
            <w:lang w:eastAsia="nl-NL"/>
          </w:rPr>
          <w:id w:val="-1446536037"/>
          <w14:checkbox>
            <w14:checked w14:val="1"/>
            <w14:checkedState w14:val="2612" w14:font="MS Gothic"/>
            <w14:uncheckedState w14:val="2610" w14:font="MS Gothic"/>
          </w14:checkbox>
        </w:sdtPr>
        <w:sdtContent>
          <w:r w:rsidR="00BA4E1B">
            <w:rPr>
              <w:rFonts w:ascii="MS Gothic" w:eastAsia="MS Gothic" w:hAnsi="MS Gothic" w:hint="eastAsia"/>
              <w:b/>
              <w:lang w:eastAsia="nl-NL"/>
            </w:rPr>
            <w:t>☒</w:t>
          </w:r>
        </w:sdtContent>
      </w:sdt>
      <w:r w:rsidRPr="00802143">
        <w:rPr>
          <w:b/>
          <w:lang w:eastAsia="nl-NL"/>
        </w:rPr>
        <w:t xml:space="preserve"> </w:t>
      </w:r>
      <w:r w:rsidRPr="00802143">
        <w:rPr>
          <w:lang w:eastAsia="nl-NL"/>
        </w:rPr>
        <w:t>Not applicable</w:t>
      </w:r>
      <w:r w:rsidRPr="00802143">
        <w:rPr>
          <w:lang w:eastAsia="nl-NL"/>
        </w:rPr>
        <w:br/>
      </w:r>
      <w:sdt>
        <w:sdtPr>
          <w:rPr>
            <w:lang w:eastAsia="nl-NL"/>
          </w:rPr>
          <w:id w:val="982576946"/>
          <w14:checkbox>
            <w14:checked w14:val="0"/>
            <w14:checkedState w14:val="2612" w14:font="MS Gothic"/>
            <w14:uncheckedState w14:val="2610" w14:font="MS Gothic"/>
          </w14:checkbox>
        </w:sdtPr>
        <w:sdtContent>
          <w:r w:rsidRPr="00802143">
            <w:rPr>
              <w:rFonts w:ascii="MS Gothic" w:eastAsia="MS Gothic" w:hAnsi="MS Gothic"/>
              <w:lang w:eastAsia="nl-NL"/>
            </w:rPr>
            <w:t>☐</w:t>
          </w:r>
        </w:sdtContent>
      </w:sdt>
      <w:r w:rsidRPr="00802143">
        <w:rPr>
          <w:lang w:eastAsia="nl-NL"/>
        </w:rPr>
        <w:t xml:space="preserve"> Yes:</w:t>
      </w:r>
      <w:r w:rsidR="00F626EC">
        <w:rPr>
          <w:lang w:eastAsia="nl-NL"/>
        </w:rPr>
        <w:t xml:space="preserve"> </w:t>
      </w:r>
      <w:sdt>
        <w:sdtPr>
          <w:id w:val="440261050"/>
          <w:showingPlcHdr/>
        </w:sdtPr>
        <w:sdtContent>
          <w:r w:rsidR="00F626EC" w:rsidRPr="0072189E">
            <w:rPr>
              <w:rStyle w:val="PlaceholderText"/>
              <w:highlight w:val="lightGray"/>
            </w:rPr>
            <w:t>Click here to enter text.</w:t>
          </w:r>
        </w:sdtContent>
      </w:sdt>
    </w:p>
    <w:p w14:paraId="18EF32CF" w14:textId="77777777" w:rsidR="00EF1A1D" w:rsidRPr="00F626EC" w:rsidRDefault="00EF1A1D" w:rsidP="001C1D25">
      <w:pPr>
        <w:rPr>
          <w:b/>
          <w:u w:val="single"/>
        </w:rPr>
      </w:pPr>
      <w:r w:rsidRPr="00F626EC">
        <w:rPr>
          <w:b/>
          <w:u w:val="single"/>
        </w:rPr>
        <w:t>Only applicable if there is an external party that requires a processor agreement</w:t>
      </w:r>
    </w:p>
    <w:p w14:paraId="177857A9" w14:textId="09B46D94" w:rsidR="00EF1A1D" w:rsidRPr="00802143" w:rsidRDefault="00EF1A1D" w:rsidP="001C1D25">
      <w:pPr>
        <w:rPr>
          <w:b/>
        </w:rPr>
      </w:pPr>
      <w:r w:rsidRPr="00802143">
        <w:rPr>
          <w:b/>
        </w:rPr>
        <w:t>8.4 Have you agreed upon and centrally archived a processor agreement with the above</w:t>
      </w:r>
      <w:r w:rsidR="00C54A5C">
        <w:rPr>
          <w:b/>
        </w:rPr>
        <w:t>-</w:t>
      </w:r>
      <w:r w:rsidRPr="00802143">
        <w:rPr>
          <w:b/>
        </w:rPr>
        <w:t>mentioned processors? Please specify.</w:t>
      </w:r>
    </w:p>
    <w:tbl>
      <w:tblPr>
        <w:tblStyle w:val="TableGrid"/>
        <w:tblpPr w:leftFromText="180" w:rightFromText="180" w:vertAnchor="text" w:horzAnchor="margin" w:tblpY="51"/>
        <w:tblW w:w="11023" w:type="dxa"/>
        <w:tblLook w:val="04A0" w:firstRow="1" w:lastRow="0" w:firstColumn="1" w:lastColumn="0" w:noHBand="0" w:noVBand="1"/>
      </w:tblPr>
      <w:tblGrid>
        <w:gridCol w:w="11023"/>
      </w:tblGrid>
      <w:tr w:rsidR="00EF1A1D" w:rsidRPr="00802143" w14:paraId="425DADA2" w14:textId="77777777" w:rsidTr="00F626EC">
        <w:trPr>
          <w:trHeight w:val="565"/>
        </w:trPr>
        <w:tc>
          <w:tcPr>
            <w:tcW w:w="11023" w:type="dxa"/>
          </w:tcPr>
          <w:p w14:paraId="0BFB4A4A" w14:textId="274EF08F" w:rsidR="00EF1A1D" w:rsidRPr="00802143" w:rsidRDefault="00000000" w:rsidP="002E25F0">
            <w:sdt>
              <w:sdtPr>
                <w:id w:val="-1686502363"/>
                <w:showingPlcHdr/>
              </w:sdtPr>
              <w:sdtContent>
                <w:r w:rsidR="00F626EC" w:rsidRPr="0072189E">
                  <w:rPr>
                    <w:rStyle w:val="PlaceholderText"/>
                    <w:highlight w:val="lightGray"/>
                  </w:rPr>
                  <w:t>Click here to enter text.</w:t>
                </w:r>
              </w:sdtContent>
            </w:sdt>
          </w:p>
        </w:tc>
      </w:tr>
    </w:tbl>
    <w:p w14:paraId="041A9CBA" w14:textId="77777777" w:rsidR="00EF1A1D" w:rsidRPr="00802143" w:rsidRDefault="00EF1A1D" w:rsidP="001C1D25">
      <w:pPr>
        <w:rPr>
          <w:b/>
        </w:rPr>
      </w:pPr>
    </w:p>
    <w:p w14:paraId="50F1D540" w14:textId="69FA8795" w:rsidR="00EF1A1D" w:rsidRPr="00802143" w:rsidRDefault="00EF1A1D" w:rsidP="001C1D25">
      <w:pPr>
        <w:rPr>
          <w:b/>
          <w:lang w:eastAsia="nl-NL"/>
        </w:rPr>
      </w:pPr>
      <w:r w:rsidRPr="00802143">
        <w:rPr>
          <w:b/>
          <w:lang w:eastAsia="nl-NL"/>
        </w:rPr>
        <w:t>8.5 What is the legal base for which the processing activity takes place?</w:t>
      </w:r>
    </w:p>
    <w:p w14:paraId="62890CD8" w14:textId="5EAD9016" w:rsidR="00EF1A1D" w:rsidRPr="00F626EC" w:rsidRDefault="00EF1A1D" w:rsidP="00F626EC">
      <w:pPr>
        <w:jc w:val="both"/>
      </w:pPr>
      <w:r w:rsidRPr="00F626EC">
        <w:t>Personal data cannot be processed according to the GDPR unless there is a legal base for processing. This question refers to the legal basis for processing personal data. There are several possibilities, three of which are particularly relevant for research at Tilburg University</w:t>
      </w:r>
      <w:r w:rsidR="009B07F1">
        <w:t>. Indicate the option applicable to your project:</w:t>
      </w:r>
    </w:p>
    <w:p w14:paraId="6255FE39" w14:textId="0F21337E" w:rsidR="00EF1A1D" w:rsidRPr="00802143" w:rsidRDefault="00000000" w:rsidP="00EF1A1D">
      <w:sdt>
        <w:sdtPr>
          <w:id w:val="-823428411"/>
          <w14:checkbox>
            <w14:checked w14:val="1"/>
            <w14:checkedState w14:val="2612" w14:font="MS Gothic"/>
            <w14:uncheckedState w14:val="2610" w14:font="MS Gothic"/>
          </w14:checkbox>
        </w:sdtPr>
        <w:sdtContent>
          <w:r w:rsidR="00BA4E1B">
            <w:rPr>
              <w:rFonts w:ascii="MS Gothic" w:eastAsia="MS Gothic" w:hAnsi="MS Gothic" w:hint="eastAsia"/>
            </w:rPr>
            <w:t>☒</w:t>
          </w:r>
        </w:sdtContent>
      </w:sdt>
      <w:r w:rsidR="00EF1A1D" w:rsidRPr="00802143">
        <w:t xml:space="preserve"> (1) </w:t>
      </w:r>
      <w:r w:rsidR="00A64D9D" w:rsidRPr="00802143">
        <w:t>Consent</w:t>
      </w:r>
      <w:r w:rsidR="00EF1A1D" w:rsidRPr="00802143">
        <w:t xml:space="preserve"> (participants sign a consent form to process their personal data</w:t>
      </w:r>
      <w:proofErr w:type="gramStart"/>
      <w:r w:rsidR="00EF1A1D" w:rsidRPr="00802143">
        <w:t>);</w:t>
      </w:r>
      <w:proofErr w:type="gramEnd"/>
      <w:r w:rsidR="00EF1A1D" w:rsidRPr="00802143">
        <w:t xml:space="preserve"> </w:t>
      </w:r>
    </w:p>
    <w:p w14:paraId="196E01B2" w14:textId="1537C281" w:rsidR="0034397F" w:rsidRDefault="00000000" w:rsidP="00EF1A1D">
      <w:sdt>
        <w:sdtPr>
          <w:id w:val="2085105889"/>
          <w14:checkbox>
            <w14:checked w14:val="1"/>
            <w14:checkedState w14:val="2612" w14:font="MS Gothic"/>
            <w14:uncheckedState w14:val="2610" w14:font="MS Gothic"/>
          </w14:checkbox>
        </w:sdtPr>
        <w:sdtContent>
          <w:r w:rsidR="00BA4E1B">
            <w:rPr>
              <w:rFonts w:ascii="MS Gothic" w:eastAsia="MS Gothic" w:hAnsi="MS Gothic" w:hint="eastAsia"/>
            </w:rPr>
            <w:t>☒</w:t>
          </w:r>
        </w:sdtContent>
      </w:sdt>
      <w:r w:rsidR="00EF1A1D" w:rsidRPr="00802143">
        <w:t xml:space="preserve"> (2) Legitimate interest as scientific researcher (“</w:t>
      </w:r>
      <w:proofErr w:type="spellStart"/>
      <w:r w:rsidR="00EF1A1D" w:rsidRPr="00802143">
        <w:t>gerechtvaardigd</w:t>
      </w:r>
      <w:proofErr w:type="spellEnd"/>
      <w:r w:rsidR="00EF1A1D" w:rsidRPr="00802143">
        <w:t xml:space="preserve"> </w:t>
      </w:r>
      <w:proofErr w:type="spellStart"/>
      <w:r w:rsidR="00EF1A1D" w:rsidRPr="00802143">
        <w:t>belang</w:t>
      </w:r>
      <w:proofErr w:type="spellEnd"/>
      <w:proofErr w:type="gramStart"/>
      <w:r w:rsidR="0034397F">
        <w:t>);</w:t>
      </w:r>
      <w:proofErr w:type="gramEnd"/>
    </w:p>
    <w:p w14:paraId="53116B4C" w14:textId="4977E38F" w:rsidR="00EF1A1D" w:rsidRPr="00802143" w:rsidRDefault="00000000" w:rsidP="00EF1A1D">
      <w:sdt>
        <w:sdtPr>
          <w:id w:val="12580162"/>
          <w14:checkbox>
            <w14:checked w14:val="1"/>
            <w14:checkedState w14:val="2612" w14:font="MS Gothic"/>
            <w14:uncheckedState w14:val="2610" w14:font="MS Gothic"/>
          </w14:checkbox>
        </w:sdtPr>
        <w:sdtContent>
          <w:r w:rsidR="00BA4E1B">
            <w:rPr>
              <w:rFonts w:ascii="MS Gothic" w:eastAsia="MS Gothic" w:hAnsi="MS Gothic" w:hint="eastAsia"/>
            </w:rPr>
            <w:t>☒</w:t>
          </w:r>
        </w:sdtContent>
      </w:sdt>
      <w:r w:rsidR="00EF1A1D" w:rsidRPr="00802143">
        <w:t xml:space="preserve">(3) </w:t>
      </w:r>
      <w:r w:rsidR="00A64D9D" w:rsidRPr="00802143">
        <w:t>Permission</w:t>
      </w:r>
      <w:r w:rsidR="00EF1A1D" w:rsidRPr="00802143">
        <w:t xml:space="preserve"> (when an external party provides the applicant with personal data and the </w:t>
      </w:r>
      <w:r w:rsidR="00EF1A1D" w:rsidRPr="00802143">
        <w:br/>
        <w:t xml:space="preserve">         external party has obtained consent to use these data)</w:t>
      </w:r>
    </w:p>
    <w:p w14:paraId="5D17CB99" w14:textId="353D1994" w:rsidR="00EF1A1D" w:rsidRPr="00802143" w:rsidRDefault="00EF1A1D" w:rsidP="00EF1A1D">
      <w:pPr>
        <w:rPr>
          <w:b/>
        </w:rPr>
      </w:pPr>
      <w:r w:rsidRPr="00802143">
        <w:rPr>
          <w:b/>
        </w:rPr>
        <w:t xml:space="preserve">8.6 Does the applicant receive personal data from or provide personal data to a third party and which of the organizations determines the purpose and means of the processing? </w:t>
      </w:r>
    </w:p>
    <w:p w14:paraId="09EB3147" w14:textId="358BEC3D" w:rsidR="00EF1A1D" w:rsidRPr="00802143" w:rsidRDefault="00EF1A1D" w:rsidP="00EF1A1D">
      <w:r w:rsidRPr="00802143">
        <w:t>This</w:t>
      </w:r>
      <w:r w:rsidRPr="00802143">
        <w:rPr>
          <w:b/>
        </w:rPr>
        <w:t xml:space="preserve"> </w:t>
      </w:r>
      <w:r w:rsidRPr="00802143">
        <w:t xml:space="preserve">happens when an applicant receives data from an external party and the external party determines what will happen with the data (e.g., the applicant receives data on which specific analyses </w:t>
      </w:r>
      <w:proofErr w:type="gramStart"/>
      <w:r w:rsidRPr="00802143">
        <w:t>have to</w:t>
      </w:r>
      <w:proofErr w:type="gramEnd"/>
      <w:r w:rsidRPr="00802143">
        <w:t xml:space="preserve"> be conducted). Then it is mandatory to make specific agreements regarding the delineation of the processing. The model processor agreement and procedure is available via </w:t>
      </w:r>
      <w:hyperlink r:id="rId31" w:history="1">
        <w:r w:rsidRPr="00764340">
          <w:rPr>
            <w:rStyle w:val="Hyperlink"/>
          </w:rPr>
          <w:t>intranet</w:t>
        </w:r>
      </w:hyperlink>
      <w:r w:rsidRPr="00802143">
        <w:t xml:space="preserve"> or can be requested from one of the </w:t>
      </w:r>
      <w:r w:rsidRPr="00A85F28">
        <w:t>Data Representatives</w:t>
      </w:r>
    </w:p>
    <w:p w14:paraId="1D89923B" w14:textId="1D70AB15" w:rsidR="00EF1A1D" w:rsidRPr="00802143" w:rsidRDefault="00000000" w:rsidP="00EF1A1D">
      <w:sdt>
        <w:sdtPr>
          <w:id w:val="947888197"/>
          <w14:checkbox>
            <w14:checked w14:val="1"/>
            <w14:checkedState w14:val="2612" w14:font="MS Gothic"/>
            <w14:uncheckedState w14:val="2610" w14:font="MS Gothic"/>
          </w14:checkbox>
        </w:sdtPr>
        <w:sdtContent>
          <w:r w:rsidR="00BA4E1B">
            <w:rPr>
              <w:rFonts w:ascii="MS Gothic" w:eastAsia="MS Gothic" w:hAnsi="MS Gothic" w:hint="eastAsia"/>
            </w:rPr>
            <w:t>☒</w:t>
          </w:r>
        </w:sdtContent>
      </w:sdt>
      <w:r w:rsidR="00EF1A1D" w:rsidRPr="00802143">
        <w:t>No</w:t>
      </w:r>
    </w:p>
    <w:p w14:paraId="5C11E4E6" w14:textId="7880BA6B" w:rsidR="00EF1A1D" w:rsidRPr="00802143" w:rsidRDefault="00000000" w:rsidP="00EF1A1D">
      <w:sdt>
        <w:sdtPr>
          <w:id w:val="-575126403"/>
          <w14:checkbox>
            <w14:checked w14:val="0"/>
            <w14:checkedState w14:val="2612" w14:font="MS Gothic"/>
            <w14:uncheckedState w14:val="2610" w14:font="MS Gothic"/>
          </w14:checkbox>
        </w:sdtPr>
        <w:sdtContent>
          <w:r w:rsidR="00EF1A1D" w:rsidRPr="00802143">
            <w:rPr>
              <w:rFonts w:ascii="MS Gothic" w:eastAsia="MS Gothic" w:hAnsi="MS Gothic"/>
            </w:rPr>
            <w:t>☐</w:t>
          </w:r>
        </w:sdtContent>
      </w:sdt>
      <w:r w:rsidR="00EF1A1D" w:rsidRPr="00802143">
        <w:t>Yes, data will be sent to:</w:t>
      </w:r>
    </w:p>
    <w:p w14:paraId="35872FBC" w14:textId="10F44C6E" w:rsidR="00EF1A1D" w:rsidRPr="00802143" w:rsidRDefault="00000000" w:rsidP="00EF1A1D">
      <w:pPr>
        <w:ind w:left="707"/>
      </w:pPr>
      <w:sdt>
        <w:sdtPr>
          <w:id w:val="-473842342"/>
          <w14:checkbox>
            <w14:checked w14:val="0"/>
            <w14:checkedState w14:val="2612" w14:font="MS Gothic"/>
            <w14:uncheckedState w14:val="2610" w14:font="MS Gothic"/>
          </w14:checkbox>
        </w:sdtPr>
        <w:sdtContent>
          <w:r w:rsidR="00EF1A1D" w:rsidRPr="00802143">
            <w:rPr>
              <w:rFonts w:ascii="MS Gothic" w:eastAsia="MS Gothic" w:hAnsi="MS Gothic"/>
            </w:rPr>
            <w:t>☐</w:t>
          </w:r>
        </w:sdtContent>
      </w:sdt>
      <w:r w:rsidR="00EF1A1D" w:rsidRPr="00802143">
        <w:t xml:space="preserve"> </w:t>
      </w:r>
      <w:r w:rsidR="00A64D9D" w:rsidRPr="00802143">
        <w:t>The</w:t>
      </w:r>
      <w:r w:rsidR="00EF1A1D" w:rsidRPr="00802143">
        <w:t xml:space="preserve"> project group, including </w:t>
      </w:r>
      <w:sdt>
        <w:sdtPr>
          <w:id w:val="-264684778"/>
        </w:sdtPr>
        <w:sdtContent>
          <w:sdt>
            <w:sdtPr>
              <w:id w:val="2077395818"/>
              <w:showingPlcHdr/>
            </w:sdtPr>
            <w:sdtContent>
              <w:r w:rsidR="00F626EC" w:rsidRPr="0072189E">
                <w:rPr>
                  <w:rStyle w:val="PlaceholderText"/>
                  <w:highlight w:val="lightGray"/>
                </w:rPr>
                <w:t>Click here to enter text.</w:t>
              </w:r>
            </w:sdtContent>
          </w:sdt>
        </w:sdtContent>
      </w:sdt>
      <w:r w:rsidR="00EF1A1D" w:rsidRPr="00802143">
        <w:br/>
      </w:r>
      <w:r w:rsidR="00EF1A1D" w:rsidRPr="00802143">
        <w:tab/>
      </w:r>
      <w:sdt>
        <w:sdtPr>
          <w:id w:val="-1154914653"/>
          <w14:checkbox>
            <w14:checked w14:val="0"/>
            <w14:checkedState w14:val="2612" w14:font="MS Gothic"/>
            <w14:uncheckedState w14:val="2610" w14:font="MS Gothic"/>
          </w14:checkbox>
        </w:sdtPr>
        <w:sdtContent>
          <w:r w:rsidR="00EF1A1D" w:rsidRPr="00802143">
            <w:rPr>
              <w:rFonts w:ascii="MS Gothic" w:eastAsia="MS Gothic" w:hAnsi="MS Gothic"/>
            </w:rPr>
            <w:t>☐</w:t>
          </w:r>
        </w:sdtContent>
      </w:sdt>
      <w:r w:rsidR="00EF1A1D" w:rsidRPr="00802143">
        <w:t xml:space="preserve"> </w:t>
      </w:r>
      <w:r w:rsidR="00A64D9D" w:rsidRPr="00802143">
        <w:t>Co-researcher</w:t>
      </w:r>
      <w:r w:rsidR="00EF1A1D" w:rsidRPr="00802143">
        <w:t xml:space="preserve"> from other universities of institutions. Please state their names, </w:t>
      </w:r>
      <w:r w:rsidR="00EF1A1D" w:rsidRPr="00802143">
        <w:br/>
        <w:t xml:space="preserve">     contact details and countries: </w:t>
      </w:r>
      <w:sdt>
        <w:sdtPr>
          <w:id w:val="-670723416"/>
        </w:sdtPr>
        <w:sdtContent>
          <w:sdt>
            <w:sdtPr>
              <w:id w:val="-1071738179"/>
              <w:showingPlcHdr/>
            </w:sdtPr>
            <w:sdtContent>
              <w:r w:rsidR="00F626EC" w:rsidRPr="0072189E">
                <w:rPr>
                  <w:rStyle w:val="PlaceholderText"/>
                  <w:highlight w:val="lightGray"/>
                </w:rPr>
                <w:t>Click here to enter text.</w:t>
              </w:r>
            </w:sdtContent>
          </w:sdt>
        </w:sdtContent>
      </w:sdt>
      <w:r w:rsidR="00EF1A1D" w:rsidRPr="00802143">
        <w:br/>
      </w:r>
      <w:sdt>
        <w:sdtPr>
          <w:id w:val="-165474990"/>
          <w14:checkbox>
            <w14:checked w14:val="0"/>
            <w14:checkedState w14:val="2612" w14:font="MS Gothic"/>
            <w14:uncheckedState w14:val="2610" w14:font="MS Gothic"/>
          </w14:checkbox>
        </w:sdtPr>
        <w:sdtContent>
          <w:r w:rsidR="00EF1A1D" w:rsidRPr="00802143">
            <w:rPr>
              <w:rFonts w:ascii="MS Gothic" w:eastAsia="MS Gothic" w:hAnsi="MS Gothic"/>
            </w:rPr>
            <w:t>☐</w:t>
          </w:r>
        </w:sdtContent>
      </w:sdt>
      <w:r w:rsidR="00EF1A1D" w:rsidRPr="00802143">
        <w:t xml:space="preserve"> </w:t>
      </w:r>
      <w:r w:rsidR="00A64D9D" w:rsidRPr="00802143">
        <w:t>Other</w:t>
      </w:r>
      <w:r w:rsidR="00EF1A1D" w:rsidRPr="00802143">
        <w:t xml:space="preserve"> persons responsible for processing the data. Please state their names, </w:t>
      </w:r>
      <w:r w:rsidR="00EF1A1D" w:rsidRPr="00802143">
        <w:br/>
        <w:t xml:space="preserve">     contact details and countries: </w:t>
      </w:r>
      <w:sdt>
        <w:sdtPr>
          <w:id w:val="301822783"/>
        </w:sdtPr>
        <w:sdtContent>
          <w:sdt>
            <w:sdtPr>
              <w:id w:val="-1108431029"/>
              <w:showingPlcHdr/>
            </w:sdtPr>
            <w:sdtContent>
              <w:r w:rsidR="00F626EC" w:rsidRPr="0072189E">
                <w:rPr>
                  <w:rStyle w:val="PlaceholderText"/>
                  <w:highlight w:val="lightGray"/>
                </w:rPr>
                <w:t>Click here to enter text.</w:t>
              </w:r>
            </w:sdtContent>
          </w:sdt>
        </w:sdtContent>
      </w:sdt>
    </w:p>
    <w:p w14:paraId="1E3F1385" w14:textId="71A0199F" w:rsidR="00EF1A1D" w:rsidRPr="00802143" w:rsidRDefault="00000000" w:rsidP="00EF1A1D">
      <w:sdt>
        <w:sdtPr>
          <w:id w:val="1651409079"/>
          <w14:checkbox>
            <w14:checked w14:val="0"/>
            <w14:checkedState w14:val="2612" w14:font="MS Gothic"/>
            <w14:uncheckedState w14:val="2610" w14:font="MS Gothic"/>
          </w14:checkbox>
        </w:sdtPr>
        <w:sdtContent>
          <w:r w:rsidR="00EF1A1D" w:rsidRPr="00802143">
            <w:rPr>
              <w:rFonts w:ascii="MS Gothic" w:eastAsia="MS Gothic" w:hAnsi="MS Gothic"/>
            </w:rPr>
            <w:t>☐</w:t>
          </w:r>
        </w:sdtContent>
      </w:sdt>
      <w:r w:rsidR="00EF1A1D" w:rsidRPr="00802143">
        <w:t>Yes, data access will be provided to:</w:t>
      </w:r>
    </w:p>
    <w:p w14:paraId="74DC8F15" w14:textId="63F0DD71" w:rsidR="00EF1A1D" w:rsidRPr="00802143" w:rsidRDefault="00000000" w:rsidP="00EF1A1D">
      <w:pPr>
        <w:ind w:left="707"/>
      </w:pPr>
      <w:sdt>
        <w:sdtPr>
          <w:id w:val="1388218174"/>
          <w14:checkbox>
            <w14:checked w14:val="0"/>
            <w14:checkedState w14:val="2612" w14:font="MS Gothic"/>
            <w14:uncheckedState w14:val="2610" w14:font="MS Gothic"/>
          </w14:checkbox>
        </w:sdtPr>
        <w:sdtContent>
          <w:r w:rsidR="00EF1A1D" w:rsidRPr="00802143">
            <w:rPr>
              <w:rFonts w:ascii="MS Gothic" w:eastAsia="MS Gothic" w:hAnsi="MS Gothic"/>
            </w:rPr>
            <w:t>☐</w:t>
          </w:r>
        </w:sdtContent>
      </w:sdt>
      <w:r w:rsidR="00EF1A1D" w:rsidRPr="00802143">
        <w:t xml:space="preserve"> </w:t>
      </w:r>
      <w:r w:rsidR="00A64D9D" w:rsidRPr="00802143">
        <w:t>The</w:t>
      </w:r>
      <w:r w:rsidR="00EF1A1D" w:rsidRPr="00802143">
        <w:t xml:space="preserve"> project group, including </w:t>
      </w:r>
      <w:sdt>
        <w:sdtPr>
          <w:id w:val="-1280410255"/>
        </w:sdtPr>
        <w:sdtContent>
          <w:sdt>
            <w:sdtPr>
              <w:id w:val="-53555580"/>
              <w:showingPlcHdr/>
            </w:sdtPr>
            <w:sdtContent>
              <w:r w:rsidR="00F626EC" w:rsidRPr="0072189E">
                <w:rPr>
                  <w:rStyle w:val="PlaceholderText"/>
                  <w:highlight w:val="lightGray"/>
                </w:rPr>
                <w:t>Click here to enter text.</w:t>
              </w:r>
            </w:sdtContent>
          </w:sdt>
        </w:sdtContent>
      </w:sdt>
      <w:r w:rsidR="00EF1A1D" w:rsidRPr="00802143">
        <w:br/>
      </w:r>
      <w:r w:rsidR="00EF1A1D" w:rsidRPr="00802143">
        <w:tab/>
      </w:r>
      <w:sdt>
        <w:sdtPr>
          <w:id w:val="-1530725715"/>
          <w14:checkbox>
            <w14:checked w14:val="0"/>
            <w14:checkedState w14:val="2612" w14:font="MS Gothic"/>
            <w14:uncheckedState w14:val="2610" w14:font="MS Gothic"/>
          </w14:checkbox>
        </w:sdtPr>
        <w:sdtContent>
          <w:r w:rsidR="00EF1A1D" w:rsidRPr="00802143">
            <w:rPr>
              <w:rFonts w:ascii="MS Gothic" w:eastAsia="MS Gothic" w:hAnsi="MS Gothic"/>
            </w:rPr>
            <w:t>☐</w:t>
          </w:r>
        </w:sdtContent>
      </w:sdt>
      <w:r w:rsidR="00EF1A1D" w:rsidRPr="00802143">
        <w:t xml:space="preserve"> </w:t>
      </w:r>
      <w:r w:rsidR="00A64D9D" w:rsidRPr="00802143">
        <w:t>Co-researcher</w:t>
      </w:r>
      <w:r w:rsidR="00EF1A1D" w:rsidRPr="00802143">
        <w:t xml:space="preserve"> from other universities of institutions. Please state their names, </w:t>
      </w:r>
      <w:r w:rsidR="00EF1A1D" w:rsidRPr="00802143">
        <w:br/>
        <w:t xml:space="preserve">     contact details and countries: </w:t>
      </w:r>
      <w:sdt>
        <w:sdtPr>
          <w:id w:val="964393557"/>
        </w:sdtPr>
        <w:sdtContent>
          <w:sdt>
            <w:sdtPr>
              <w:id w:val="-361368334"/>
              <w:showingPlcHdr/>
            </w:sdtPr>
            <w:sdtContent>
              <w:r w:rsidR="00F626EC" w:rsidRPr="0072189E">
                <w:rPr>
                  <w:rStyle w:val="PlaceholderText"/>
                  <w:highlight w:val="lightGray"/>
                </w:rPr>
                <w:t>Click here to enter text.</w:t>
              </w:r>
            </w:sdtContent>
          </w:sdt>
        </w:sdtContent>
      </w:sdt>
      <w:r w:rsidR="00EF1A1D" w:rsidRPr="00802143">
        <w:br/>
      </w:r>
      <w:sdt>
        <w:sdtPr>
          <w:id w:val="1575320304"/>
          <w14:checkbox>
            <w14:checked w14:val="0"/>
            <w14:checkedState w14:val="2612" w14:font="MS Gothic"/>
            <w14:uncheckedState w14:val="2610" w14:font="MS Gothic"/>
          </w14:checkbox>
        </w:sdtPr>
        <w:sdtContent>
          <w:r w:rsidR="00EF1A1D" w:rsidRPr="00802143">
            <w:rPr>
              <w:rFonts w:ascii="MS Gothic" w:eastAsia="MS Gothic" w:hAnsi="MS Gothic"/>
            </w:rPr>
            <w:t>☐</w:t>
          </w:r>
        </w:sdtContent>
      </w:sdt>
      <w:r w:rsidR="00EF1A1D" w:rsidRPr="00802143">
        <w:t xml:space="preserve"> </w:t>
      </w:r>
      <w:r w:rsidR="00A64D9D" w:rsidRPr="00802143">
        <w:t>Other</w:t>
      </w:r>
      <w:r w:rsidR="00EF1A1D" w:rsidRPr="00802143">
        <w:t xml:space="preserve"> persons responsible for processing the data. Please state their names, </w:t>
      </w:r>
      <w:r w:rsidR="00EF1A1D" w:rsidRPr="00802143">
        <w:br/>
        <w:t xml:space="preserve">     contact details and countries: </w:t>
      </w:r>
      <w:sdt>
        <w:sdtPr>
          <w:id w:val="-1413548591"/>
        </w:sdtPr>
        <w:sdtContent>
          <w:sdt>
            <w:sdtPr>
              <w:id w:val="381680899"/>
              <w:showingPlcHdr/>
            </w:sdtPr>
            <w:sdtContent>
              <w:r w:rsidR="00F626EC" w:rsidRPr="0072189E">
                <w:rPr>
                  <w:rStyle w:val="PlaceholderText"/>
                  <w:highlight w:val="lightGray"/>
                </w:rPr>
                <w:t>Click here to enter text.</w:t>
              </w:r>
            </w:sdtContent>
          </w:sdt>
        </w:sdtContent>
      </w:sdt>
    </w:p>
    <w:p w14:paraId="5AADF8B1" w14:textId="77777777" w:rsidR="00396B8C" w:rsidRDefault="00396B8C" w:rsidP="00EF1A1D">
      <w:pPr>
        <w:tabs>
          <w:tab w:val="left" w:pos="2975"/>
        </w:tabs>
        <w:rPr>
          <w:b/>
        </w:rPr>
      </w:pPr>
    </w:p>
    <w:p w14:paraId="0A090FC9" w14:textId="16CD3D1B" w:rsidR="00EF1A1D" w:rsidRPr="00802143" w:rsidRDefault="00EF1A1D" w:rsidP="00EF1A1D">
      <w:pPr>
        <w:tabs>
          <w:tab w:val="left" w:pos="2975"/>
        </w:tabs>
        <w:rPr>
          <w:b/>
          <w:lang w:eastAsia="nl-NL"/>
        </w:rPr>
      </w:pPr>
      <w:r w:rsidRPr="00802143">
        <w:rPr>
          <w:b/>
        </w:rPr>
        <w:t>8.7 If applicable, to which third parties (controllers and processors) are the data provided by default? What is the purpose and the basis of this provision?</w:t>
      </w:r>
      <w:r w:rsidRPr="00802143">
        <w:rPr>
          <w:b/>
          <w:lang w:eastAsia="nl-NL"/>
        </w:rPr>
        <w:t xml:space="preserve"> </w:t>
      </w:r>
    </w:p>
    <w:p w14:paraId="259911F6" w14:textId="6B7CA05B" w:rsidR="000931ED" w:rsidRPr="00802143" w:rsidRDefault="000931ED" w:rsidP="00EF1A1D">
      <w:pPr>
        <w:tabs>
          <w:tab w:val="left" w:pos="2975"/>
        </w:tabs>
        <w:rPr>
          <w:lang w:eastAsia="nl-NL"/>
        </w:rPr>
      </w:pPr>
      <w:r w:rsidRPr="00802143">
        <w:rPr>
          <w:lang w:eastAsia="nl-NL"/>
        </w:rPr>
        <w:t>Examples are tax authorities, pension funds, health insurers etc. Third parties with an independent processing responsibility are always external and determine their own purpose and resources for the processing. If the data is provided to another controller, then an agreement should be concluded about privacy and security guarantees. This can be done in the agreement that already exists with that other party or in a data exchange agreement for the study for which this clearance is asked.</w:t>
      </w:r>
    </w:p>
    <w:tbl>
      <w:tblPr>
        <w:tblStyle w:val="TableGrid"/>
        <w:tblpPr w:leftFromText="180" w:rightFromText="180" w:vertAnchor="text" w:horzAnchor="margin" w:tblpY="51"/>
        <w:tblW w:w="11023" w:type="dxa"/>
        <w:tblLook w:val="04A0" w:firstRow="1" w:lastRow="0" w:firstColumn="1" w:lastColumn="0" w:noHBand="0" w:noVBand="1"/>
      </w:tblPr>
      <w:tblGrid>
        <w:gridCol w:w="11023"/>
      </w:tblGrid>
      <w:tr w:rsidR="000931ED" w:rsidRPr="00802143" w14:paraId="42627636" w14:textId="77777777" w:rsidTr="00F626EC">
        <w:trPr>
          <w:trHeight w:val="421"/>
        </w:trPr>
        <w:tc>
          <w:tcPr>
            <w:tcW w:w="11023" w:type="dxa"/>
          </w:tcPr>
          <w:p w14:paraId="3C7DD508" w14:textId="2028F75D" w:rsidR="000931ED" w:rsidRPr="00802143" w:rsidRDefault="00000000" w:rsidP="002E25F0">
            <w:sdt>
              <w:sdtPr>
                <w:id w:val="-803850545"/>
              </w:sdtPr>
              <w:sdtContent>
                <w:r w:rsidR="00BA4E1B">
                  <w:t>N/A</w:t>
                </w:r>
              </w:sdtContent>
            </w:sdt>
          </w:p>
        </w:tc>
      </w:tr>
    </w:tbl>
    <w:p w14:paraId="3704054B" w14:textId="4F1C417C" w:rsidR="00EF1A1D" w:rsidRPr="00802143" w:rsidRDefault="00EF1A1D" w:rsidP="00EF1A1D"/>
    <w:p w14:paraId="301071CE" w14:textId="5AFF0D01" w:rsidR="00EF1A1D" w:rsidRPr="00F626EC" w:rsidRDefault="000931ED" w:rsidP="00EF1A1D">
      <w:pPr>
        <w:rPr>
          <w:b/>
        </w:rPr>
      </w:pPr>
      <w:r w:rsidRPr="00F626EC">
        <w:rPr>
          <w:b/>
        </w:rPr>
        <w:t xml:space="preserve">8.8 </w:t>
      </w:r>
      <w:r w:rsidR="00396B8C" w:rsidRPr="00F626EC">
        <w:rPr>
          <w:b/>
        </w:rPr>
        <w:t xml:space="preserve">Is a </w:t>
      </w:r>
      <w:r w:rsidRPr="00F626EC">
        <w:rPr>
          <w:b/>
        </w:rPr>
        <w:t xml:space="preserve">Data Protection Impact Assessment (DPIA) needed? </w:t>
      </w:r>
      <w:r w:rsidR="00737E17" w:rsidRPr="00F626EC">
        <w:rPr>
          <w:b/>
          <w:bCs/>
        </w:rPr>
        <w:t>Tick all categories</w:t>
      </w:r>
      <w:r w:rsidR="00737E17" w:rsidRPr="00F626EC">
        <w:rPr>
          <w:b/>
          <w:bCs/>
          <w:vertAlign w:val="superscript"/>
        </w:rPr>
        <w:footnoteReference w:id="2"/>
      </w:r>
      <w:r w:rsidR="00737E17" w:rsidRPr="00F626EC">
        <w:rPr>
          <w:b/>
          <w:bCs/>
        </w:rPr>
        <w:t xml:space="preserve"> that apply to </w:t>
      </w:r>
      <w:r w:rsidR="00AE1B2A" w:rsidRPr="00F626EC">
        <w:rPr>
          <w:b/>
          <w:bCs/>
        </w:rPr>
        <w:t>your</w:t>
      </w:r>
      <w:r w:rsidR="00737E17" w:rsidRPr="00F626EC">
        <w:rPr>
          <w:b/>
          <w:bCs/>
        </w:rPr>
        <w:t xml:space="preserve"> research. If a DPIA is required, the </w:t>
      </w:r>
      <w:r w:rsidR="00737E17" w:rsidRPr="00F626EC">
        <w:rPr>
          <w:b/>
        </w:rPr>
        <w:t>Data Representative</w:t>
      </w:r>
      <w:r w:rsidR="00737E17" w:rsidRPr="00F626EC">
        <w:rPr>
          <w:b/>
          <w:bCs/>
        </w:rPr>
        <w:t xml:space="preserve"> will contact you to schedule this.</w:t>
      </w:r>
      <w:r w:rsidR="00737E17" w:rsidRPr="00F626EC">
        <w:rPr>
          <w:b/>
          <w:vertAlign w:val="superscript"/>
        </w:rPr>
        <w:footnoteReference w:id="3"/>
      </w:r>
    </w:p>
    <w:p w14:paraId="390C6A35" w14:textId="4C48D9F3" w:rsidR="00B90E23" w:rsidRPr="00B90E23" w:rsidRDefault="00B90E23" w:rsidP="00B90E23">
      <w:pPr>
        <w:spacing w:line="280" w:lineRule="atLeast"/>
      </w:pPr>
      <w:r>
        <w:t>A DPIA is an estimate of the impact of data processing on the data protection of the persons concerned. Such an assessment is required if the intended processing of personal data poses a high privacy risk to the persons concerned, for example if the applicant intends to collect a huge data set or an extremely sensitive data set. Such processing warrants a separate analysis of the risks of the project. Based on this estimate, recommendations can be made to minimize this impact as much as possible o</w:t>
      </w:r>
      <w:r w:rsidR="00737E17">
        <w:t>r even eliminate it completely.</w:t>
      </w:r>
    </w:p>
    <w:p w14:paraId="13681BE5" w14:textId="1CE370B2" w:rsidR="00B90E23" w:rsidRPr="00B90E23" w:rsidRDefault="00000000" w:rsidP="00B90E23">
      <w:pPr>
        <w:spacing w:line="280" w:lineRule="atLeast"/>
      </w:pPr>
      <w:sdt>
        <w:sdtPr>
          <w:id w:val="1644238469"/>
          <w14:checkbox>
            <w14:checked w14:val="0"/>
            <w14:checkedState w14:val="2612" w14:font="MS Gothic"/>
            <w14:uncheckedState w14:val="2610" w14:font="MS Gothic"/>
          </w14:checkbox>
        </w:sdtPr>
        <w:sdtContent>
          <w:r w:rsidR="00B90E23" w:rsidRPr="00802143">
            <w:rPr>
              <w:rFonts w:ascii="MS Gothic" w:eastAsia="MS Gothic" w:hAnsi="MS Gothic"/>
            </w:rPr>
            <w:t>☐</w:t>
          </w:r>
        </w:sdtContent>
      </w:sdt>
      <w:r w:rsidR="00B90E23" w:rsidRPr="00802143">
        <w:t xml:space="preserve"> </w:t>
      </w:r>
      <w:r w:rsidR="00B90E23" w:rsidRPr="1320B6B9">
        <w:rPr>
          <w:b/>
          <w:bCs/>
        </w:rPr>
        <w:t xml:space="preserve">Assessing people </w:t>
      </w:r>
      <w:proofErr w:type="gramStart"/>
      <w:r w:rsidR="00B90E23" w:rsidRPr="1320B6B9">
        <w:rPr>
          <w:b/>
          <w:bCs/>
        </w:rPr>
        <w:t>on the basis of</w:t>
      </w:r>
      <w:proofErr w:type="gramEnd"/>
      <w:r w:rsidR="00B90E23" w:rsidRPr="1320B6B9">
        <w:rPr>
          <w:b/>
          <w:bCs/>
        </w:rPr>
        <w:t xml:space="preserve"> personal characteristics</w:t>
      </w:r>
      <w:r w:rsidR="00B90E23">
        <w:t>: this includes profiling and predicting, particularly on the basis of characteristics such as a person's professional performance, economic situation, health, personal preferences or interests, reliability or behavior, location, or movements. Examples include a bank that determines the creditworthiness of customers (credit scoring), a company that provides DNA tests to consumers to test health risks, and a company that follows visitors to its website and uses this to create profiles of these people.</w:t>
      </w:r>
      <w:r w:rsidR="00B90E23">
        <w:rPr>
          <w:rStyle w:val="FootnoteReference"/>
        </w:rPr>
        <w:footnoteReference w:id="4"/>
      </w:r>
    </w:p>
    <w:p w14:paraId="321AA8D5" w14:textId="2C657924" w:rsidR="00B90E23" w:rsidRPr="00B90E23" w:rsidRDefault="00000000" w:rsidP="00B90E23">
      <w:pPr>
        <w:spacing w:line="280" w:lineRule="atLeast"/>
      </w:pPr>
      <w:sdt>
        <w:sdtPr>
          <w:id w:val="-176967862"/>
          <w14:checkbox>
            <w14:checked w14:val="0"/>
            <w14:checkedState w14:val="2612" w14:font="MS Gothic"/>
            <w14:uncheckedState w14:val="2610" w14:font="MS Gothic"/>
          </w14:checkbox>
        </w:sdtPr>
        <w:sdtContent>
          <w:r w:rsidR="00B90E23" w:rsidRPr="00802143">
            <w:rPr>
              <w:rFonts w:ascii="MS Gothic" w:eastAsia="MS Gothic" w:hAnsi="MS Gothic"/>
            </w:rPr>
            <w:t>☐</w:t>
          </w:r>
        </w:sdtContent>
      </w:sdt>
      <w:r w:rsidR="00B90E23" w:rsidRPr="00802143">
        <w:t xml:space="preserve"> </w:t>
      </w:r>
      <w:r w:rsidR="00B90E23" w:rsidRPr="1320B6B9">
        <w:rPr>
          <w:b/>
          <w:bCs/>
        </w:rPr>
        <w:t>Automated decisions</w:t>
      </w:r>
      <w:r w:rsidR="00B90E23">
        <w:t>: this concerns m</w:t>
      </w:r>
      <w:r w:rsidR="00B90E23" w:rsidRPr="00EE1FFA">
        <w:t>aking decisions with technological means and without human intervention</w:t>
      </w:r>
      <w:r w:rsidR="00B90E23">
        <w:t xml:space="preserve">. In order to fall within this category, the decisions should have legal effects or comparable significant </w:t>
      </w:r>
      <w:r w:rsidR="00B90E23">
        <w:lastRenderedPageBreak/>
        <w:t>effects on the person concerned. Such data processing may, for example, lead to exclusion or discrimination. Data processing with little or no impact on individuals is not covered by this criterion.</w:t>
      </w:r>
    </w:p>
    <w:p w14:paraId="78931CCB" w14:textId="7CF9A555" w:rsidR="00B90E23" w:rsidRDefault="00000000" w:rsidP="00B90E23">
      <w:pPr>
        <w:spacing w:line="280" w:lineRule="atLeast"/>
      </w:pPr>
      <w:sdt>
        <w:sdtPr>
          <w:id w:val="216870632"/>
          <w14:checkbox>
            <w14:checked w14:val="0"/>
            <w14:checkedState w14:val="2612" w14:font="MS Gothic"/>
            <w14:uncheckedState w14:val="2610" w14:font="MS Gothic"/>
          </w14:checkbox>
        </w:sdtPr>
        <w:sdtContent>
          <w:r w:rsidR="00B90E23">
            <w:rPr>
              <w:rFonts w:ascii="MS Gothic" w:eastAsia="MS Gothic" w:hAnsi="MS Gothic" w:hint="eastAsia"/>
            </w:rPr>
            <w:t>☐</w:t>
          </w:r>
        </w:sdtContent>
      </w:sdt>
      <w:r w:rsidR="00B90E23" w:rsidRPr="00802143">
        <w:t xml:space="preserve"> </w:t>
      </w:r>
      <w:r w:rsidR="00B90E23" w:rsidRPr="1320B6B9">
        <w:rPr>
          <w:b/>
          <w:bCs/>
        </w:rPr>
        <w:t>Systematic and large-scale monitoring</w:t>
      </w:r>
      <w:r w:rsidR="00B90E23">
        <w:t>: this concerns the monitoring of publicly accessible spaces, for example with camera surveillance, but also systematically following data subjects online. Personal data can be collected without those involved knowing who is collecting their data and what happens to it. Additionally, it may be impossible for people to withdraw from this data processing in public places.</w:t>
      </w:r>
    </w:p>
    <w:p w14:paraId="171D15FE" w14:textId="7692743B" w:rsidR="00B90E23" w:rsidRDefault="00000000" w:rsidP="00B90E23">
      <w:pPr>
        <w:spacing w:line="280" w:lineRule="atLeast"/>
      </w:pPr>
      <w:sdt>
        <w:sdtPr>
          <w:id w:val="141158796"/>
          <w14:checkbox>
            <w14:checked w14:val="0"/>
            <w14:checkedState w14:val="2612" w14:font="MS Gothic"/>
            <w14:uncheckedState w14:val="2610" w14:font="MS Gothic"/>
          </w14:checkbox>
        </w:sdtPr>
        <w:sdtContent>
          <w:r w:rsidR="00B90E23" w:rsidRPr="00802143">
            <w:rPr>
              <w:rFonts w:ascii="MS Gothic" w:eastAsia="MS Gothic" w:hAnsi="MS Gothic"/>
            </w:rPr>
            <w:t>☐</w:t>
          </w:r>
        </w:sdtContent>
      </w:sdt>
      <w:r w:rsidR="00B90E23" w:rsidRPr="00802143">
        <w:t xml:space="preserve"> </w:t>
      </w:r>
      <w:r w:rsidR="00B90E23" w:rsidRPr="1320B6B9">
        <w:rPr>
          <w:b/>
          <w:bCs/>
        </w:rPr>
        <w:t>Sensitive data</w:t>
      </w:r>
      <w:r w:rsidR="00B90E23">
        <w:t xml:space="preserve">: this concerns special categories of personal data, as laid down in Article 9 of the GDPR: </w:t>
      </w:r>
      <w:r w:rsidR="00B90E23" w:rsidRPr="00DB35AC">
        <w:t>personal data revealing racial or ethnic origin, political opinions, religio</w:t>
      </w:r>
      <w:r w:rsidR="00B90E23">
        <w:t xml:space="preserve">us or philosophical beliefs, </w:t>
      </w:r>
      <w:r w:rsidR="00B90E23" w:rsidRPr="00DB35AC">
        <w:t>trade union membership, genetic data, biometric data for the purpose of uniquely identifying a natural person, data concerning health or data concerning a natural person’s sex life or sexual orientation</w:t>
      </w:r>
      <w:r w:rsidR="00B90E23">
        <w:t>. Moreover, this category also includes data that are generally regarded as privacy sensitive, such as data about electronic communication, location data and financial data.</w:t>
      </w:r>
    </w:p>
    <w:p w14:paraId="50ABF6DC" w14:textId="3231444A" w:rsidR="00B90E23" w:rsidRPr="00B90E23" w:rsidRDefault="00000000" w:rsidP="00B90E23">
      <w:pPr>
        <w:spacing w:line="280" w:lineRule="atLeast"/>
      </w:pPr>
      <w:sdt>
        <w:sdtPr>
          <w:id w:val="-1689062652"/>
          <w14:checkbox>
            <w14:checked w14:val="0"/>
            <w14:checkedState w14:val="2612" w14:font="MS Gothic"/>
            <w14:uncheckedState w14:val="2610" w14:font="MS Gothic"/>
          </w14:checkbox>
        </w:sdtPr>
        <w:sdtContent>
          <w:r w:rsidR="00B90E23" w:rsidRPr="00802143">
            <w:rPr>
              <w:rFonts w:ascii="MS Gothic" w:eastAsia="MS Gothic" w:hAnsi="MS Gothic"/>
            </w:rPr>
            <w:t>☐</w:t>
          </w:r>
        </w:sdtContent>
      </w:sdt>
      <w:r w:rsidR="00B90E23" w:rsidRPr="00802143">
        <w:t xml:space="preserve"> </w:t>
      </w:r>
      <w:r w:rsidR="00B90E23" w:rsidRPr="1320B6B9">
        <w:rPr>
          <w:b/>
          <w:bCs/>
        </w:rPr>
        <w:t>Large-scale data processing</w:t>
      </w:r>
      <w:r w:rsidR="00B90E23" w:rsidRPr="00802143">
        <w:t xml:space="preserve">: </w:t>
      </w:r>
      <w:r w:rsidR="00B90E23">
        <w:t xml:space="preserve">there is no specific definition of this category, but the following criteria should be used to determine whether this is applicable: </w:t>
      </w:r>
      <w:r w:rsidR="00B90E23" w:rsidRPr="00802143">
        <w:t>a. very large datasets concerning many thousands or millions of people; b. the volume of data and/or the range of different data items being processed; c. the duration</w:t>
      </w:r>
      <w:r w:rsidR="00B90E23">
        <w:t xml:space="preserve"> </w:t>
      </w:r>
      <w:r w:rsidR="00B90E23" w:rsidRPr="00802143">
        <w:t>of the data processing activity; d. the geographical ext</w:t>
      </w:r>
      <w:r w:rsidR="00B90E23">
        <w:t>ent of the processing activity.</w:t>
      </w:r>
      <w:r w:rsidR="00B90E23">
        <w:rPr>
          <w:rStyle w:val="FootnoteReference"/>
        </w:rPr>
        <w:footnoteReference w:id="5"/>
      </w:r>
    </w:p>
    <w:p w14:paraId="1CF00398" w14:textId="29B43E64" w:rsidR="00B90E23" w:rsidRDefault="00000000" w:rsidP="00B90E23">
      <w:pPr>
        <w:shd w:val="clear" w:color="auto" w:fill="FFFFFF" w:themeFill="background1"/>
        <w:spacing w:line="280" w:lineRule="atLeast"/>
      </w:pPr>
      <w:sdt>
        <w:sdtPr>
          <w:id w:val="-1571413620"/>
          <w14:checkbox>
            <w14:checked w14:val="0"/>
            <w14:checkedState w14:val="2612" w14:font="MS Gothic"/>
            <w14:uncheckedState w14:val="2610" w14:font="MS Gothic"/>
          </w14:checkbox>
        </w:sdtPr>
        <w:sdtContent>
          <w:r w:rsidR="00B90E23">
            <w:rPr>
              <w:rFonts w:ascii="MS Gothic" w:eastAsia="MS Gothic" w:hAnsi="MS Gothic" w:hint="eastAsia"/>
            </w:rPr>
            <w:t>☐</w:t>
          </w:r>
        </w:sdtContent>
      </w:sdt>
      <w:r w:rsidR="00B90E23">
        <w:t xml:space="preserve"> </w:t>
      </w:r>
      <w:r w:rsidR="00B90E23">
        <w:rPr>
          <w:b/>
        </w:rPr>
        <w:t>Combining da</w:t>
      </w:r>
      <w:r w:rsidR="00B90E23" w:rsidRPr="0018404D">
        <w:rPr>
          <w:b/>
        </w:rPr>
        <w:t>tabases</w:t>
      </w:r>
      <w:r w:rsidR="00B90E23">
        <w:t>: Datasets that have been matched or combined, for example originating from two or more data processing operations performed for different purposes and/or by different data controllers in a way that would make it possible to deduce the personal identities of subjects.</w:t>
      </w:r>
    </w:p>
    <w:p w14:paraId="6309A8BF" w14:textId="7DD06405" w:rsidR="00B90E23" w:rsidRPr="00802143" w:rsidRDefault="00000000" w:rsidP="00B90E23">
      <w:pPr>
        <w:spacing w:line="280" w:lineRule="atLeast"/>
      </w:pPr>
      <w:sdt>
        <w:sdtPr>
          <w:id w:val="-79449796"/>
          <w14:checkbox>
            <w14:checked w14:val="0"/>
            <w14:checkedState w14:val="2612" w14:font="MS Gothic"/>
            <w14:uncheckedState w14:val="2610" w14:font="MS Gothic"/>
          </w14:checkbox>
        </w:sdtPr>
        <w:sdtContent>
          <w:r w:rsidR="00B90E23" w:rsidRPr="00802143">
            <w:rPr>
              <w:rFonts w:ascii="MS Gothic" w:eastAsia="MS Gothic" w:hAnsi="MS Gothic"/>
            </w:rPr>
            <w:t>☐</w:t>
          </w:r>
        </w:sdtContent>
      </w:sdt>
      <w:r w:rsidR="00B90E23">
        <w:t xml:space="preserve"> </w:t>
      </w:r>
      <w:r w:rsidR="00B90E23" w:rsidRPr="1320B6B9">
        <w:rPr>
          <w:b/>
          <w:bCs/>
        </w:rPr>
        <w:t>Data concerning vulnerable data subjects</w:t>
      </w:r>
      <w:r w:rsidR="00B90E23">
        <w:t>:</w:t>
      </w:r>
      <w:r w:rsidR="00B90E23" w:rsidRPr="00802143">
        <w:t xml:space="preserve"> </w:t>
      </w:r>
      <w:r w:rsidR="00B90E23">
        <w:t xml:space="preserve">this applies when </w:t>
      </w:r>
      <w:r w:rsidR="00B90E23" w:rsidRPr="00EE1CBF">
        <w:t xml:space="preserve">there is an unequal balance of power between the </w:t>
      </w:r>
      <w:r w:rsidR="00B90E23">
        <w:t>data subject</w:t>
      </w:r>
      <w:r w:rsidR="00B90E23" w:rsidRPr="00EE1CBF">
        <w:t xml:space="preserve"> and the </w:t>
      </w:r>
      <w:r w:rsidR="00B90E23">
        <w:t xml:space="preserve">data controller for example </w:t>
      </w:r>
      <w:r w:rsidR="00B90E23" w:rsidRPr="00802143">
        <w:t>minors</w:t>
      </w:r>
      <w:r w:rsidR="00B90E23">
        <w:t>,</w:t>
      </w:r>
      <w:r w:rsidR="00B90E23" w:rsidRPr="00802143">
        <w:t xml:space="preserve"> </w:t>
      </w:r>
      <w:r w:rsidR="00B90E23" w:rsidRPr="00E77F3F">
        <w:t xml:space="preserve">mentally ill persons, asylum seekers, or the elderly, patients, </w:t>
      </w:r>
      <w:r w:rsidR="00B90E23" w:rsidRPr="1320B6B9">
        <w:t>etc</w:t>
      </w:r>
      <w:r w:rsidR="00B90E23" w:rsidRPr="00E77F3F">
        <w:t>.</w:t>
      </w:r>
    </w:p>
    <w:p w14:paraId="618D6821" w14:textId="1C226911" w:rsidR="00B90E23" w:rsidRDefault="00000000" w:rsidP="00B90E23">
      <w:pPr>
        <w:spacing w:line="280" w:lineRule="atLeast"/>
      </w:pPr>
      <w:sdt>
        <w:sdtPr>
          <w:id w:val="-702025606"/>
          <w14:checkbox>
            <w14:checked w14:val="0"/>
            <w14:checkedState w14:val="2612" w14:font="MS Gothic"/>
            <w14:uncheckedState w14:val="2610" w14:font="MS Gothic"/>
          </w14:checkbox>
        </w:sdtPr>
        <w:sdtContent>
          <w:r w:rsidR="00B90E23" w:rsidRPr="00802143">
            <w:rPr>
              <w:rFonts w:ascii="MS Gothic" w:eastAsia="MS Gothic" w:hAnsi="MS Gothic"/>
            </w:rPr>
            <w:t>☐</w:t>
          </w:r>
        </w:sdtContent>
      </w:sdt>
      <w:r w:rsidR="00B90E23" w:rsidRPr="00802143">
        <w:t xml:space="preserve"> </w:t>
      </w:r>
      <w:r w:rsidR="00B90E23" w:rsidRPr="0018404D">
        <w:rPr>
          <w:b/>
        </w:rPr>
        <w:t>Use of new technologies</w:t>
      </w:r>
      <w:r w:rsidR="00B90E23">
        <w:t>:</w:t>
      </w:r>
      <w:r w:rsidR="00B90E23" w:rsidRPr="002D2103">
        <w:t xml:space="preserve"> </w:t>
      </w:r>
      <w:r w:rsidR="00B90E23">
        <w:t>e.g., combining use of finger</w:t>
      </w:r>
      <w:r w:rsidR="00B90E23" w:rsidRPr="00802143">
        <w:t xml:space="preserve">print and face recognition for improved physical access control, etc. </w:t>
      </w:r>
      <w:r w:rsidR="00B90E23">
        <w:t>The reason is that this use may involve new ways of collecting and using data, with potentially high privacy risks. The personal and social consequences of using a new technology may even be unknown, a DPIA then helps to understand and remedy the risks.</w:t>
      </w:r>
    </w:p>
    <w:p w14:paraId="2F28C8ED" w14:textId="74BA9D37" w:rsidR="00B90E23" w:rsidRPr="00802143" w:rsidRDefault="00000000" w:rsidP="00B90E23">
      <w:pPr>
        <w:spacing w:line="280" w:lineRule="atLeast"/>
      </w:pPr>
      <w:sdt>
        <w:sdtPr>
          <w:id w:val="1243833070"/>
          <w14:checkbox>
            <w14:checked w14:val="0"/>
            <w14:checkedState w14:val="2612" w14:font="MS Gothic"/>
            <w14:uncheckedState w14:val="2610" w14:font="MS Gothic"/>
          </w14:checkbox>
        </w:sdtPr>
        <w:sdtContent>
          <w:r w:rsidR="00B90E23" w:rsidRPr="00802143">
            <w:rPr>
              <w:rFonts w:ascii="MS Gothic" w:eastAsia="MS Gothic" w:hAnsi="MS Gothic"/>
            </w:rPr>
            <w:t>☐</w:t>
          </w:r>
        </w:sdtContent>
      </w:sdt>
      <w:r w:rsidR="00B90E23" w:rsidRPr="00802143">
        <w:t xml:space="preserve"> </w:t>
      </w:r>
      <w:r w:rsidR="00B90E23" w:rsidRPr="02ED223B">
        <w:rPr>
          <w:b/>
          <w:bCs/>
        </w:rPr>
        <w:t>Data transfer across borders outside the European Union</w:t>
      </w:r>
      <w:r w:rsidR="00B90E23" w:rsidRPr="00802143">
        <w:t>, taking into consideration, the potential risks of data transfers to such countries.</w:t>
      </w:r>
    </w:p>
    <w:p w14:paraId="1C9A9050" w14:textId="6D5A733F" w:rsidR="000931ED" w:rsidRPr="00B90E23" w:rsidRDefault="00000000" w:rsidP="00B90E23">
      <w:pPr>
        <w:spacing w:line="280" w:lineRule="atLeast"/>
      </w:pPr>
      <w:sdt>
        <w:sdtPr>
          <w:id w:val="-1554763733"/>
          <w14:checkbox>
            <w14:checked w14:val="0"/>
            <w14:checkedState w14:val="2612" w14:font="MS Gothic"/>
            <w14:uncheckedState w14:val="2610" w14:font="MS Gothic"/>
          </w14:checkbox>
        </w:sdtPr>
        <w:sdtContent>
          <w:r w:rsidR="00B90E23">
            <w:rPr>
              <w:rFonts w:ascii="MS Gothic" w:eastAsia="MS Gothic" w:hAnsi="MS Gothic" w:hint="eastAsia"/>
            </w:rPr>
            <w:t>☐</w:t>
          </w:r>
        </w:sdtContent>
      </w:sdt>
      <w:r w:rsidR="00B90E23">
        <w:t xml:space="preserve"> </w:t>
      </w:r>
      <w:r w:rsidR="00B90E23" w:rsidRPr="1320B6B9">
        <w:rPr>
          <w:b/>
          <w:bCs/>
        </w:rPr>
        <w:t>Blocking of a right, service, or contract</w:t>
      </w:r>
      <w:r w:rsidR="00B90E23">
        <w:t xml:space="preserve">: this concerns data processing that result in data subjects not being able to exercise a right, use a service, or </w:t>
      </w:r>
      <w:proofErr w:type="gramStart"/>
      <w:r w:rsidR="00B90E23">
        <w:t>enter into</w:t>
      </w:r>
      <w:proofErr w:type="gramEnd"/>
      <w:r w:rsidR="00B90E23">
        <w:t xml:space="preserve"> a contract.</w:t>
      </w:r>
      <w:r w:rsidR="00B90E23">
        <w:rPr>
          <w:rStyle w:val="FootnoteReference"/>
        </w:rPr>
        <w:footnoteReference w:id="6"/>
      </w:r>
    </w:p>
    <w:sectPr w:rsidR="000931ED" w:rsidRPr="00B90E23" w:rsidSect="00F90ADD">
      <w:headerReference w:type="default" r:id="rId32"/>
      <w:footerReference w:type="default" r:id="rId33"/>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9" w:author="Emiel van Miltenburg" w:date="2023-04-26T00:13:00Z" w:initials="EM">
    <w:p w14:paraId="0C274746" w14:textId="77777777" w:rsidR="00615630" w:rsidRDefault="00615630" w:rsidP="009E4DC2">
      <w:r>
        <w:rPr>
          <w:rStyle w:val="CommentReference"/>
        </w:rPr>
        <w:annotationRef/>
      </w:r>
      <w:r>
        <w:rPr>
          <w:color w:val="000000"/>
          <w:sz w:val="20"/>
          <w:szCs w:val="20"/>
        </w:rPr>
        <w:t>No personal data will be collected.</w:t>
      </w:r>
    </w:p>
  </w:comment>
  <w:comment w:id="121" w:author="Emiel van Miltenburg" w:date="2023-04-26T00:18:00Z" w:initials="EM">
    <w:p w14:paraId="1EA5FE30" w14:textId="77777777" w:rsidR="00615630" w:rsidRDefault="00615630" w:rsidP="00AA0E01">
      <w:r>
        <w:rPr>
          <w:rStyle w:val="CommentReference"/>
        </w:rPr>
        <w:annotationRef/>
      </w:r>
      <w:r>
        <w:rPr>
          <w:color w:val="000000"/>
          <w:sz w:val="20"/>
          <w:szCs w:val="20"/>
        </w:rPr>
        <w:t>Not applicable; online form.</w:t>
      </w:r>
    </w:p>
  </w:comment>
  <w:comment w:id="127" w:author="Emiel van Miltenburg" w:date="2023-04-26T00:48:00Z" w:initials="EM">
    <w:p w14:paraId="07E98CCA" w14:textId="77777777" w:rsidR="00BA4E1B" w:rsidRPr="004E27BD" w:rsidRDefault="00BA4E1B" w:rsidP="004E27BD">
      <w:pPr>
        <w:rPr>
          <w:rStyle w:val="Hyperlink"/>
        </w:rPr>
      </w:pPr>
      <w:r>
        <w:rPr>
          <w:rStyle w:val="CommentReference"/>
        </w:rPr>
        <w:annotationRef/>
      </w:r>
      <w:r>
        <w:rPr>
          <w:color w:val="000000"/>
          <w:sz w:val="20"/>
          <w:szCs w:val="20"/>
        </w:rPr>
        <w:t xml:space="preserve">As far as we know it is compliant. See: </w:t>
      </w:r>
      <w:hyperlink r:id="rId1" w:anchor="GUID-8966E75F-9B92-4A2B-BFD5-967D57513A40__SECTION_A110DAC3F6BC4D5D9DDD59797104B1E5" w:history="1">
        <w:r w:rsidRPr="004E27BD">
          <w:rPr>
            <w:rStyle w:val="Hyperlink"/>
            <w:sz w:val="20"/>
            <w:szCs w:val="20"/>
          </w:rPr>
          <w:t>https://www.amazon.com/gp/help/customer/display.html/ref=footer_privacy?ie=UTF8&amp;nodeId=468496#GUID-8966E75F-9B92-4A2B-BFD5-967D57513A40__SECTION_A110DAC3F6BC4D5D9DDD59797104B1E5</w:t>
        </w:r>
      </w:hyperlink>
      <w:r>
        <w:fldChar w:fldCharType="begin"/>
      </w:r>
      <w:r>
        <w:instrText xml:space="preserve"> HYPERLINK "https://www.amazon.com/gp/help/customer/display.html/ref=footer_privacy?ie=UTF8&amp;nodeId=468496#GUID-8966E75F-9B92-4A2B-BFD5-967D57513A40__SECTION_A110DAC3F6BC4D5D9DDD59797104B1E5" </w:instrText>
      </w:r>
      <w:r>
        <w:fldChar w:fldCharType="separate"/>
      </w:r>
    </w:p>
    <w:p w14:paraId="3C82A1EA" w14:textId="77777777" w:rsidR="00BA4E1B" w:rsidRDefault="00BA4E1B" w:rsidP="004E27BD">
      <w:r>
        <w:fldChar w:fldCharType="end"/>
      </w:r>
    </w:p>
  </w:comment>
  <w:comment w:id="130" w:author="Emiel van Miltenburg" w:date="2023-04-26T00:44:00Z" w:initials="EM">
    <w:p w14:paraId="5E1ED1D1" w14:textId="7309B9EF" w:rsidR="00BA4E1B" w:rsidRDefault="00BA4E1B" w:rsidP="00F5433C">
      <w:r>
        <w:rPr>
          <w:rStyle w:val="CommentReference"/>
        </w:rPr>
        <w:annotationRef/>
      </w:r>
      <w:r>
        <w:rPr>
          <w:color w:val="000000"/>
          <w:sz w:val="20"/>
          <w:szCs w:val="20"/>
        </w:rPr>
        <w:t>At this point the data is anonymous, so no PII is present.</w:t>
      </w:r>
    </w:p>
    <w:p w14:paraId="5A65C3C9" w14:textId="77777777" w:rsidR="00BA4E1B" w:rsidRDefault="00BA4E1B" w:rsidP="00F5433C"/>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274746" w15:done="0"/>
  <w15:commentEx w15:paraId="1EA5FE30" w15:done="0"/>
  <w15:commentEx w15:paraId="3C82A1EA" w15:done="0"/>
  <w15:commentEx w15:paraId="5A65C3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2EB1B" w16cex:dateUtc="2023-04-25T22:13:00Z"/>
  <w16cex:commentExtensible w16cex:durableId="27F2EC4F" w16cex:dateUtc="2023-04-25T22:18:00Z"/>
  <w16cex:commentExtensible w16cex:durableId="27F2F36C" w16cex:dateUtc="2023-04-25T22:48:00Z"/>
  <w16cex:commentExtensible w16cex:durableId="27F2F263" w16cex:dateUtc="2023-04-25T2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274746" w16cid:durableId="27F2EB1B"/>
  <w16cid:commentId w16cid:paraId="1EA5FE30" w16cid:durableId="27F2EC4F"/>
  <w16cid:commentId w16cid:paraId="3C82A1EA" w16cid:durableId="27F2F36C"/>
  <w16cid:commentId w16cid:paraId="5A65C3C9" w16cid:durableId="27F2F2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4656D" w14:textId="77777777" w:rsidR="00697474" w:rsidRDefault="00697474" w:rsidP="00F60161">
      <w:pPr>
        <w:spacing w:after="0" w:line="240" w:lineRule="auto"/>
      </w:pPr>
      <w:r>
        <w:separator/>
      </w:r>
    </w:p>
  </w:endnote>
  <w:endnote w:type="continuationSeparator" w:id="0">
    <w:p w14:paraId="5916E290" w14:textId="77777777" w:rsidR="00697474" w:rsidRDefault="00697474" w:rsidP="00F60161">
      <w:pPr>
        <w:spacing w:after="0" w:line="240" w:lineRule="auto"/>
      </w:pPr>
      <w:r>
        <w:continuationSeparator/>
      </w:r>
    </w:p>
  </w:endnote>
  <w:endnote w:type="continuationNotice" w:id="1">
    <w:p w14:paraId="0A01C31A" w14:textId="77777777" w:rsidR="00697474" w:rsidRDefault="006974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78254" w14:textId="75B37EE4" w:rsidR="00F85AF6" w:rsidRDefault="00F85AF6">
    <w:pPr>
      <w:pStyle w:val="Footer"/>
      <w:jc w:val="center"/>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____________________________________________________________</w:t>
    </w:r>
  </w:p>
  <w:p w14:paraId="7D59F476" w14:textId="4352C513" w:rsidR="00F85AF6" w:rsidRDefault="00F85AF6">
    <w:pPr>
      <w:pStyle w:val="Footer"/>
      <w:jc w:val="center"/>
    </w:pPr>
    <w:r>
      <w:t>TSHD REDC – Application Form</w:t>
    </w:r>
    <w:r w:rsidR="00F626EC">
      <w:t xml:space="preserve"> spring</w:t>
    </w:r>
    <w:r>
      <w:t xml:space="preserve"> 202</w:t>
    </w:r>
    <w:r w:rsidR="003210DC">
      <w:t>2</w:t>
    </w:r>
    <w:r>
      <w:t xml:space="preserve"> – </w:t>
    </w:r>
    <w:sdt>
      <w:sdtPr>
        <w:id w:val="-1580588798"/>
        <w:docPartObj>
          <w:docPartGallery w:val="Page Numbers (Bottom of Page)"/>
          <w:docPartUnique/>
        </w:docPartObj>
      </w:sdtPr>
      <w:sdtEndPr>
        <w:rPr>
          <w:noProof/>
        </w:rPr>
      </w:sdtEndPr>
      <w:sdtContent>
        <w:r>
          <w:t xml:space="preserve">page </w:t>
        </w:r>
        <w:r>
          <w:fldChar w:fldCharType="begin"/>
        </w:r>
        <w:r>
          <w:instrText xml:space="preserve"> PAGE   \* MERGEFORMAT </w:instrText>
        </w:r>
        <w:r>
          <w:fldChar w:fldCharType="separate"/>
        </w:r>
        <w:r w:rsidR="00AE1B2A">
          <w:rPr>
            <w:noProof/>
          </w:rPr>
          <w:t>17</w:t>
        </w:r>
        <w:r>
          <w:rPr>
            <w:noProof/>
          </w:rPr>
          <w:fldChar w:fldCharType="end"/>
        </w:r>
      </w:sdtContent>
    </w:sdt>
  </w:p>
  <w:p w14:paraId="178AF0E6" w14:textId="77777777" w:rsidR="00F85AF6" w:rsidRDefault="00F85A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7A82C" w14:textId="77777777" w:rsidR="00697474" w:rsidRDefault="00697474" w:rsidP="00F60161">
      <w:pPr>
        <w:spacing w:after="0" w:line="240" w:lineRule="auto"/>
      </w:pPr>
      <w:r>
        <w:separator/>
      </w:r>
    </w:p>
  </w:footnote>
  <w:footnote w:type="continuationSeparator" w:id="0">
    <w:p w14:paraId="281E179E" w14:textId="77777777" w:rsidR="00697474" w:rsidRDefault="00697474" w:rsidP="00F60161">
      <w:pPr>
        <w:spacing w:after="0" w:line="240" w:lineRule="auto"/>
      </w:pPr>
      <w:r>
        <w:continuationSeparator/>
      </w:r>
    </w:p>
  </w:footnote>
  <w:footnote w:type="continuationNotice" w:id="1">
    <w:p w14:paraId="40B5AA37" w14:textId="77777777" w:rsidR="00697474" w:rsidRDefault="00697474">
      <w:pPr>
        <w:spacing w:after="0" w:line="240" w:lineRule="auto"/>
      </w:pPr>
    </w:p>
  </w:footnote>
  <w:footnote w:id="2">
    <w:p w14:paraId="032EAD32" w14:textId="77777777" w:rsidR="00737E17" w:rsidRPr="00B90E23" w:rsidRDefault="00737E17" w:rsidP="00737E17">
      <w:pPr>
        <w:pStyle w:val="FootnoteText"/>
        <w:jc w:val="both"/>
        <w:rPr>
          <w:sz w:val="16"/>
          <w:szCs w:val="16"/>
        </w:rPr>
      </w:pPr>
      <w:r w:rsidRPr="00B90E23">
        <w:rPr>
          <w:rStyle w:val="FootnoteReference"/>
          <w:sz w:val="16"/>
          <w:szCs w:val="16"/>
        </w:rPr>
        <w:footnoteRef/>
      </w:r>
      <w:r w:rsidRPr="00B90E23">
        <w:rPr>
          <w:sz w:val="16"/>
          <w:szCs w:val="16"/>
        </w:rPr>
        <w:t xml:space="preserve"> </w:t>
      </w:r>
      <w:bookmarkStart w:id="131" w:name="_Hlk98440674"/>
      <w:r w:rsidRPr="00B90E23">
        <w:rPr>
          <w:sz w:val="16"/>
          <w:szCs w:val="16"/>
        </w:rPr>
        <w:t xml:space="preserve">The European Working Party 29 (WP29) has indicated nine criteria for which, if there are at least two applicable, a DPIA must be carried out. These criteria are endorsed by the European Data Protection Board and the Dutch Data Protection Agency (“Autoriteit Persoonsgegevens”). Tilburg University has added the criterion about data transfer across borders of the EU due to special regulations that apply in that situation. The criteria are written mostly for large corporations processing personal data and do not take the specifics of scientific research into account. An additional explanation by Tilburg University is given for some of the criteria for scientific research. </w:t>
      </w:r>
      <w:bookmarkEnd w:id="131"/>
    </w:p>
  </w:footnote>
  <w:footnote w:id="3">
    <w:p w14:paraId="30B70219" w14:textId="77777777" w:rsidR="00737E17" w:rsidRPr="00B90E23" w:rsidRDefault="00737E17" w:rsidP="00737E17">
      <w:pPr>
        <w:pStyle w:val="FootnoteText"/>
        <w:jc w:val="both"/>
        <w:rPr>
          <w:sz w:val="16"/>
          <w:szCs w:val="16"/>
        </w:rPr>
      </w:pPr>
      <w:bookmarkStart w:id="132" w:name="_Hlk98440755"/>
      <w:r w:rsidRPr="00B90E23">
        <w:rPr>
          <w:rStyle w:val="FootnoteReference"/>
          <w:sz w:val="16"/>
          <w:szCs w:val="16"/>
        </w:rPr>
        <w:footnoteRef/>
      </w:r>
      <w:r w:rsidRPr="00B90E23">
        <w:rPr>
          <w:sz w:val="16"/>
          <w:szCs w:val="16"/>
        </w:rPr>
        <w:t xml:space="preserve"> Please note that as a rule of thumb a DPIA is required when two or more categories apply. However, it is possible that a DPIA is required if one or even none of the criteria are applicable.</w:t>
      </w:r>
      <w:bookmarkEnd w:id="132"/>
    </w:p>
  </w:footnote>
  <w:footnote w:id="4">
    <w:p w14:paraId="4F3CBC50" w14:textId="77777777" w:rsidR="00B90E23" w:rsidRPr="00B90E23" w:rsidDel="00FB7C1F" w:rsidRDefault="00B90E23" w:rsidP="00B90E23">
      <w:pPr>
        <w:pStyle w:val="NoSpacing"/>
        <w:jc w:val="both"/>
        <w:rPr>
          <w:rFonts w:ascii="Arial" w:hAnsi="Arial" w:cs="Arial"/>
          <w:sz w:val="16"/>
          <w:szCs w:val="16"/>
        </w:rPr>
      </w:pPr>
      <w:r w:rsidRPr="00B90E23">
        <w:rPr>
          <w:rStyle w:val="FootnoteReference"/>
          <w:rFonts w:ascii="Arial" w:hAnsi="Arial" w:cs="Arial"/>
          <w:sz w:val="16"/>
          <w:szCs w:val="16"/>
        </w:rPr>
        <w:footnoteRef/>
      </w:r>
      <w:r w:rsidRPr="00B90E23">
        <w:rPr>
          <w:rFonts w:ascii="Arial" w:hAnsi="Arial" w:cs="Arial"/>
          <w:sz w:val="16"/>
          <w:szCs w:val="16"/>
        </w:rPr>
        <w:t xml:space="preserve"> At Tilburg University research is conducted in which characteristics of individuals might be used to segment individuals into different groups to explain for example their behavior. This can be seen as profiling. If the processing is done for research purposes and it does not affect the individuals directly, this does not present a high level of privacy risk, which is why in those cases, the criterion </w:t>
      </w:r>
      <w:r w:rsidRPr="00B90E23">
        <w:rPr>
          <w:rFonts w:ascii="Arial" w:hAnsi="Arial" w:cs="Arial"/>
          <w:b/>
          <w:bCs/>
          <w:sz w:val="16"/>
          <w:szCs w:val="16"/>
        </w:rPr>
        <w:t>will not</w:t>
      </w:r>
      <w:r w:rsidRPr="00B90E23">
        <w:rPr>
          <w:rFonts w:ascii="Arial" w:hAnsi="Arial" w:cs="Arial"/>
          <w:sz w:val="16"/>
          <w:szCs w:val="16"/>
        </w:rPr>
        <w:t xml:space="preserve"> be applicable. However, if the research is conducted as for example contract research and the results directly affect individuals, this criterion </w:t>
      </w:r>
      <w:r w:rsidRPr="00B90E23">
        <w:rPr>
          <w:rFonts w:ascii="Arial" w:hAnsi="Arial" w:cs="Arial"/>
          <w:b/>
          <w:bCs/>
          <w:sz w:val="16"/>
          <w:szCs w:val="16"/>
        </w:rPr>
        <w:t>will be</w:t>
      </w:r>
      <w:r w:rsidRPr="00B90E23">
        <w:rPr>
          <w:rFonts w:ascii="Arial" w:hAnsi="Arial" w:cs="Arial"/>
          <w:sz w:val="16"/>
          <w:szCs w:val="16"/>
        </w:rPr>
        <w:t xml:space="preserve"> applicable. </w:t>
      </w:r>
    </w:p>
    <w:p w14:paraId="68112A78" w14:textId="77777777" w:rsidR="00B90E23" w:rsidRPr="00B90E23" w:rsidRDefault="00B90E23" w:rsidP="00B90E23">
      <w:pPr>
        <w:pStyle w:val="FootnoteText"/>
        <w:jc w:val="both"/>
        <w:rPr>
          <w:sz w:val="16"/>
          <w:szCs w:val="16"/>
        </w:rPr>
      </w:pPr>
    </w:p>
  </w:footnote>
  <w:footnote w:id="5">
    <w:p w14:paraId="75971C86" w14:textId="77777777" w:rsidR="00B90E23" w:rsidRPr="00632C3F" w:rsidRDefault="00B90E23" w:rsidP="00B90E23">
      <w:pPr>
        <w:pStyle w:val="FootnoteText"/>
        <w:jc w:val="both"/>
        <w:rPr>
          <w:sz w:val="18"/>
          <w:szCs w:val="18"/>
        </w:rPr>
      </w:pPr>
      <w:r w:rsidRPr="00B90E23">
        <w:rPr>
          <w:rStyle w:val="FootnoteReference"/>
          <w:sz w:val="16"/>
          <w:szCs w:val="16"/>
        </w:rPr>
        <w:footnoteRef/>
      </w:r>
      <w:r w:rsidRPr="00B90E23">
        <w:rPr>
          <w:sz w:val="16"/>
          <w:szCs w:val="16"/>
        </w:rPr>
        <w:t xml:space="preserve"> The Dutch Data Protection Agency has determined that for the health care industry 10,000+ individuals make up a large dataset. For other industries, no number has been provided. However, depending on the type of data and the number of data points per individual, a smaller number of individuals might make up a large dataset because the processing of the data will likely present a </w:t>
      </w:r>
      <w:r w:rsidRPr="00B90E23">
        <w:rPr>
          <w:b/>
          <w:bCs/>
          <w:sz w:val="16"/>
          <w:szCs w:val="16"/>
        </w:rPr>
        <w:t>high level of privacy risk</w:t>
      </w:r>
      <w:r w:rsidRPr="00B90E23">
        <w:rPr>
          <w:sz w:val="16"/>
          <w:szCs w:val="16"/>
        </w:rPr>
        <w:t>. When in doubt, check with your data representative.</w:t>
      </w:r>
      <w:r w:rsidRPr="00632C3F">
        <w:rPr>
          <w:sz w:val="18"/>
          <w:szCs w:val="18"/>
        </w:rPr>
        <w:t xml:space="preserve">     </w:t>
      </w:r>
    </w:p>
  </w:footnote>
  <w:footnote w:id="6">
    <w:p w14:paraId="412E4634" w14:textId="77777777" w:rsidR="00B90E23" w:rsidRPr="006172D6" w:rsidRDefault="00B90E23" w:rsidP="00B90E23">
      <w:pPr>
        <w:pStyle w:val="FootnoteText"/>
        <w:rPr>
          <w:sz w:val="18"/>
          <w:szCs w:val="18"/>
        </w:rPr>
      </w:pPr>
      <w:r>
        <w:rPr>
          <w:rStyle w:val="FootnoteReference"/>
        </w:rPr>
        <w:footnoteRef/>
      </w:r>
      <w:r>
        <w:t xml:space="preserve"> </w:t>
      </w:r>
      <w:r w:rsidRPr="006172D6">
        <w:rPr>
          <w:sz w:val="18"/>
          <w:szCs w:val="18"/>
        </w:rPr>
        <w:t xml:space="preserve">This criterion is applicable </w:t>
      </w:r>
      <w:r>
        <w:rPr>
          <w:sz w:val="18"/>
          <w:szCs w:val="18"/>
        </w:rPr>
        <w:t xml:space="preserve">for example </w:t>
      </w:r>
      <w:r w:rsidRPr="006172D6">
        <w:rPr>
          <w:sz w:val="18"/>
          <w:szCs w:val="18"/>
        </w:rPr>
        <w:t xml:space="preserve">when covert research is conducted since data subjects are not aware they are being part of scientific research and can </w:t>
      </w:r>
      <w:r>
        <w:rPr>
          <w:sz w:val="18"/>
          <w:szCs w:val="18"/>
        </w:rPr>
        <w:t>therefore not claim their right</w:t>
      </w:r>
      <w:r w:rsidRPr="006172D6">
        <w:rPr>
          <w:sz w:val="18"/>
          <w:szCs w:val="18"/>
        </w:rPr>
        <w:t xml:space="preserve"> to </w:t>
      </w:r>
      <w:r>
        <w:rPr>
          <w:sz w:val="18"/>
          <w:szCs w:val="18"/>
        </w:rPr>
        <w:t>information, to object to the processing of their information, etc.</w:t>
      </w:r>
    </w:p>
    <w:p w14:paraId="274806BE" w14:textId="77777777" w:rsidR="00B90E23" w:rsidRPr="006172D6" w:rsidRDefault="00B90E23" w:rsidP="00B90E23">
      <w:pPr>
        <w:pStyle w:val="FootnoteText"/>
        <w:rPr>
          <w:b/>
          <w:sz w:val="18"/>
          <w:szCs w:val="18"/>
        </w:rPr>
      </w:pPr>
    </w:p>
    <w:p w14:paraId="1137764D" w14:textId="77777777" w:rsidR="00B90E23" w:rsidRDefault="00B90E23" w:rsidP="00B90E2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BC59A" w14:textId="62F6D62D" w:rsidR="00F85AF6" w:rsidRDefault="00F85AF6" w:rsidP="005E6A28">
    <w:pPr>
      <w:pStyle w:val="Header"/>
      <w:jc w:val="center"/>
    </w:pPr>
    <w:r>
      <w:rPr>
        <w:noProof/>
      </w:rPr>
      <w:drawing>
        <wp:anchor distT="0" distB="0" distL="114300" distR="114300" simplePos="0" relativeHeight="251658752" behindDoc="0" locked="0" layoutInCell="1" allowOverlap="1" wp14:anchorId="7569C446" wp14:editId="759BB766">
          <wp:simplePos x="0" y="0"/>
          <wp:positionH relativeFrom="column">
            <wp:posOffset>2524125</wp:posOffset>
          </wp:positionH>
          <wp:positionV relativeFrom="page">
            <wp:posOffset>209550</wp:posOffset>
          </wp:positionV>
          <wp:extent cx="1847850" cy="762000"/>
          <wp:effectExtent l="1905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847850" cy="7620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771D"/>
    <w:multiLevelType w:val="hybridMultilevel"/>
    <w:tmpl w:val="065444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213D5B"/>
    <w:multiLevelType w:val="multilevel"/>
    <w:tmpl w:val="01E068F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2B166F"/>
    <w:multiLevelType w:val="hybridMultilevel"/>
    <w:tmpl w:val="EF88F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2691E"/>
    <w:multiLevelType w:val="multilevel"/>
    <w:tmpl w:val="7C1CC45E"/>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119C46DD"/>
    <w:multiLevelType w:val="hybridMultilevel"/>
    <w:tmpl w:val="FB54927A"/>
    <w:lvl w:ilvl="0" w:tplc="321EF0D0">
      <w:start w:val="4"/>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7A0AF3"/>
    <w:multiLevelType w:val="hybridMultilevel"/>
    <w:tmpl w:val="6952ECC2"/>
    <w:lvl w:ilvl="0" w:tplc="2DB60C74">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BFF3BB6"/>
    <w:multiLevelType w:val="hybridMultilevel"/>
    <w:tmpl w:val="DB46B5BC"/>
    <w:lvl w:ilvl="0" w:tplc="83167B76">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DB3E0D"/>
    <w:multiLevelType w:val="hybridMultilevel"/>
    <w:tmpl w:val="AB960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DA66B9"/>
    <w:multiLevelType w:val="multilevel"/>
    <w:tmpl w:val="1FBA99D4"/>
    <w:lvl w:ilvl="0">
      <w:start w:val="7"/>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BB50C6E"/>
    <w:multiLevelType w:val="hybridMultilevel"/>
    <w:tmpl w:val="F9D88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66967"/>
    <w:multiLevelType w:val="hybridMultilevel"/>
    <w:tmpl w:val="AF9A1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5700DB"/>
    <w:multiLevelType w:val="hybridMultilevel"/>
    <w:tmpl w:val="9E128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F830A8"/>
    <w:multiLevelType w:val="hybridMultilevel"/>
    <w:tmpl w:val="B0702B96"/>
    <w:lvl w:ilvl="0" w:tplc="0413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2953049"/>
    <w:multiLevelType w:val="hybridMultilevel"/>
    <w:tmpl w:val="B5E4684A"/>
    <w:lvl w:ilvl="0" w:tplc="6DA6D1FA">
      <w:numFmt w:val="bullet"/>
      <w:lvlText w:val="•"/>
      <w:lvlJc w:val="left"/>
      <w:pPr>
        <w:ind w:left="1067" w:hanging="707"/>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1E4045"/>
    <w:multiLevelType w:val="hybridMultilevel"/>
    <w:tmpl w:val="92F2EF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B2D63D9"/>
    <w:multiLevelType w:val="multilevel"/>
    <w:tmpl w:val="8F2E682C"/>
    <w:lvl w:ilvl="0">
      <w:start w:val="1"/>
      <w:numFmt w:val="decimal"/>
      <w:lvlText w:val="%1"/>
      <w:lvlJc w:val="left"/>
      <w:pPr>
        <w:ind w:left="360" w:hanging="360"/>
      </w:pPr>
      <w:rPr>
        <w:rFonts w:hint="default"/>
      </w:rPr>
    </w:lvl>
    <w:lvl w:ilvl="1">
      <w:start w:val="3"/>
      <w:numFmt w:val="decimal"/>
      <w:lvlText w:val="%1.%2"/>
      <w:lvlJc w:val="left"/>
      <w:pPr>
        <w:ind w:left="360" w:hanging="360"/>
      </w:pPr>
      <w:rPr>
        <w:rFonts w:ascii="Arial" w:hAnsi="Arial" w:cs="Arial" w:hint="default"/>
        <w:b/>
        <w:bCs/>
        <w:sz w:val="21"/>
        <w:szCs w:val="2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DF402CF"/>
    <w:multiLevelType w:val="hybridMultilevel"/>
    <w:tmpl w:val="AB960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4F72F7"/>
    <w:multiLevelType w:val="hybridMultilevel"/>
    <w:tmpl w:val="02C0DC2C"/>
    <w:lvl w:ilvl="0" w:tplc="2DB60C7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583FF3"/>
    <w:multiLevelType w:val="hybridMultilevel"/>
    <w:tmpl w:val="5ACA7856"/>
    <w:lvl w:ilvl="0" w:tplc="A7BEA2E2">
      <w:numFmt w:val="bullet"/>
      <w:lvlText w:val=""/>
      <w:lvlJc w:val="left"/>
      <w:pPr>
        <w:ind w:left="720" w:hanging="360"/>
      </w:pPr>
      <w:rPr>
        <w:rFonts w:ascii="Symbol" w:eastAsia="MS Mincho" w:hAnsi="Symbol" w:cstheme="minorBid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F64ACB"/>
    <w:multiLevelType w:val="multilevel"/>
    <w:tmpl w:val="329AC7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ED17F80"/>
    <w:multiLevelType w:val="hybridMultilevel"/>
    <w:tmpl w:val="3000E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2B5F63"/>
    <w:multiLevelType w:val="multilevel"/>
    <w:tmpl w:val="26260B06"/>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F3F6158"/>
    <w:multiLevelType w:val="hybridMultilevel"/>
    <w:tmpl w:val="6706E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5113D9"/>
    <w:multiLevelType w:val="hybridMultilevel"/>
    <w:tmpl w:val="24A074EC"/>
    <w:lvl w:ilvl="0" w:tplc="0413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D90002"/>
    <w:multiLevelType w:val="multilevel"/>
    <w:tmpl w:val="19425EF8"/>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5B95586"/>
    <w:multiLevelType w:val="hybridMultilevel"/>
    <w:tmpl w:val="5FC44786"/>
    <w:lvl w:ilvl="0" w:tplc="2594068A">
      <w:start w:val="4"/>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4F5FBE"/>
    <w:multiLevelType w:val="hybridMultilevel"/>
    <w:tmpl w:val="E7A8BCF8"/>
    <w:lvl w:ilvl="0" w:tplc="2090B060">
      <w:numFmt w:val="bullet"/>
      <w:lvlText w:val="•"/>
      <w:lvlJc w:val="left"/>
      <w:pPr>
        <w:ind w:left="1068" w:hanging="708"/>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DE73E8"/>
    <w:multiLevelType w:val="hybridMultilevel"/>
    <w:tmpl w:val="14789204"/>
    <w:lvl w:ilvl="0" w:tplc="A0429B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0E101D"/>
    <w:multiLevelType w:val="hybridMultilevel"/>
    <w:tmpl w:val="BD5CFCC4"/>
    <w:lvl w:ilvl="0" w:tplc="A7BEA2E2">
      <w:numFmt w:val="bullet"/>
      <w:lvlText w:val=""/>
      <w:lvlJc w:val="left"/>
      <w:pPr>
        <w:ind w:left="720" w:hanging="360"/>
      </w:pPr>
      <w:rPr>
        <w:rFonts w:ascii="Symbol" w:eastAsia="MS Mincho" w:hAnsi="Symbol" w:cstheme="minorBid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855750"/>
    <w:multiLevelType w:val="multilevel"/>
    <w:tmpl w:val="A7B2E058"/>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F052064"/>
    <w:multiLevelType w:val="multilevel"/>
    <w:tmpl w:val="CAFA4F36"/>
    <w:lvl w:ilvl="0">
      <w:start w:val="7"/>
      <w:numFmt w:val="decimal"/>
      <w:lvlText w:val="%1"/>
      <w:lvlJc w:val="left"/>
      <w:pPr>
        <w:ind w:left="360" w:hanging="36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2397AD7"/>
    <w:multiLevelType w:val="hybridMultilevel"/>
    <w:tmpl w:val="5386A7FE"/>
    <w:lvl w:ilvl="0" w:tplc="2EEED1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7377420"/>
    <w:multiLevelType w:val="hybridMultilevel"/>
    <w:tmpl w:val="1882799A"/>
    <w:lvl w:ilvl="0" w:tplc="87B6E592">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79C14D5"/>
    <w:multiLevelType w:val="multilevel"/>
    <w:tmpl w:val="D2E2A11A"/>
    <w:lvl w:ilvl="0">
      <w:start w:val="7"/>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8566A76"/>
    <w:multiLevelType w:val="hybridMultilevel"/>
    <w:tmpl w:val="87761B16"/>
    <w:lvl w:ilvl="0" w:tplc="A5565B64">
      <w:start w:val="1"/>
      <w:numFmt w:val="decimal"/>
      <w:lvlText w:val="%1."/>
      <w:lvlJc w:val="left"/>
      <w:pPr>
        <w:ind w:left="468" w:hanging="360"/>
      </w:pPr>
      <w:rPr>
        <w:rFonts w:hint="default"/>
      </w:rPr>
    </w:lvl>
    <w:lvl w:ilvl="1" w:tplc="04130019" w:tentative="1">
      <w:start w:val="1"/>
      <w:numFmt w:val="lowerLetter"/>
      <w:lvlText w:val="%2."/>
      <w:lvlJc w:val="left"/>
      <w:pPr>
        <w:ind w:left="1188" w:hanging="360"/>
      </w:pPr>
    </w:lvl>
    <w:lvl w:ilvl="2" w:tplc="0413001B" w:tentative="1">
      <w:start w:val="1"/>
      <w:numFmt w:val="lowerRoman"/>
      <w:lvlText w:val="%3."/>
      <w:lvlJc w:val="right"/>
      <w:pPr>
        <w:ind w:left="1908" w:hanging="180"/>
      </w:pPr>
    </w:lvl>
    <w:lvl w:ilvl="3" w:tplc="0413000F" w:tentative="1">
      <w:start w:val="1"/>
      <w:numFmt w:val="decimal"/>
      <w:lvlText w:val="%4."/>
      <w:lvlJc w:val="left"/>
      <w:pPr>
        <w:ind w:left="2628" w:hanging="360"/>
      </w:pPr>
    </w:lvl>
    <w:lvl w:ilvl="4" w:tplc="04130019" w:tentative="1">
      <w:start w:val="1"/>
      <w:numFmt w:val="lowerLetter"/>
      <w:lvlText w:val="%5."/>
      <w:lvlJc w:val="left"/>
      <w:pPr>
        <w:ind w:left="3348" w:hanging="360"/>
      </w:pPr>
    </w:lvl>
    <w:lvl w:ilvl="5" w:tplc="0413001B" w:tentative="1">
      <w:start w:val="1"/>
      <w:numFmt w:val="lowerRoman"/>
      <w:lvlText w:val="%6."/>
      <w:lvlJc w:val="right"/>
      <w:pPr>
        <w:ind w:left="4068" w:hanging="180"/>
      </w:pPr>
    </w:lvl>
    <w:lvl w:ilvl="6" w:tplc="0413000F" w:tentative="1">
      <w:start w:val="1"/>
      <w:numFmt w:val="decimal"/>
      <w:lvlText w:val="%7."/>
      <w:lvlJc w:val="left"/>
      <w:pPr>
        <w:ind w:left="4788" w:hanging="360"/>
      </w:pPr>
    </w:lvl>
    <w:lvl w:ilvl="7" w:tplc="04130019" w:tentative="1">
      <w:start w:val="1"/>
      <w:numFmt w:val="lowerLetter"/>
      <w:lvlText w:val="%8."/>
      <w:lvlJc w:val="left"/>
      <w:pPr>
        <w:ind w:left="5508" w:hanging="360"/>
      </w:pPr>
    </w:lvl>
    <w:lvl w:ilvl="8" w:tplc="0413001B" w:tentative="1">
      <w:start w:val="1"/>
      <w:numFmt w:val="lowerRoman"/>
      <w:lvlText w:val="%9."/>
      <w:lvlJc w:val="right"/>
      <w:pPr>
        <w:ind w:left="6228" w:hanging="180"/>
      </w:pPr>
    </w:lvl>
  </w:abstractNum>
  <w:abstractNum w:abstractNumId="35" w15:restartNumberingAfterBreak="0">
    <w:nsid w:val="68817CB5"/>
    <w:multiLevelType w:val="hybridMultilevel"/>
    <w:tmpl w:val="D5689280"/>
    <w:lvl w:ilvl="0" w:tplc="2DB60C74">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907745A"/>
    <w:multiLevelType w:val="hybridMultilevel"/>
    <w:tmpl w:val="DA4C4EE0"/>
    <w:lvl w:ilvl="0" w:tplc="2DB60C74">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B1D77D1"/>
    <w:multiLevelType w:val="hybridMultilevel"/>
    <w:tmpl w:val="BF824F36"/>
    <w:lvl w:ilvl="0" w:tplc="2DB60C7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8E626B"/>
    <w:multiLevelType w:val="hybridMultilevel"/>
    <w:tmpl w:val="EDAECBBC"/>
    <w:lvl w:ilvl="0" w:tplc="9C640DC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737A06"/>
    <w:multiLevelType w:val="hybridMultilevel"/>
    <w:tmpl w:val="9E36E762"/>
    <w:lvl w:ilvl="0" w:tplc="0413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2926D7"/>
    <w:multiLevelType w:val="hybridMultilevel"/>
    <w:tmpl w:val="9AE60716"/>
    <w:lvl w:ilvl="0" w:tplc="0413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DC82606"/>
    <w:multiLevelType w:val="hybridMultilevel"/>
    <w:tmpl w:val="EDAECBBC"/>
    <w:lvl w:ilvl="0" w:tplc="9C640DC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8100967">
    <w:abstractNumId w:val="17"/>
  </w:num>
  <w:num w:numId="2" w16cid:durableId="399136787">
    <w:abstractNumId w:val="2"/>
  </w:num>
  <w:num w:numId="3" w16cid:durableId="399867392">
    <w:abstractNumId w:val="37"/>
  </w:num>
  <w:num w:numId="4" w16cid:durableId="487863686">
    <w:abstractNumId w:val="39"/>
  </w:num>
  <w:num w:numId="5" w16cid:durableId="508368758">
    <w:abstractNumId w:val="23"/>
  </w:num>
  <w:num w:numId="6" w16cid:durableId="850606354">
    <w:abstractNumId w:val="35"/>
  </w:num>
  <w:num w:numId="7" w16cid:durableId="1542980850">
    <w:abstractNumId w:val="5"/>
  </w:num>
  <w:num w:numId="8" w16cid:durableId="1536580593">
    <w:abstractNumId w:val="36"/>
  </w:num>
  <w:num w:numId="9" w16cid:durableId="1230530795">
    <w:abstractNumId w:val="40"/>
  </w:num>
  <w:num w:numId="10" w16cid:durableId="1354571538">
    <w:abstractNumId w:val="12"/>
  </w:num>
  <w:num w:numId="11" w16cid:durableId="1015378396">
    <w:abstractNumId w:val="32"/>
  </w:num>
  <w:num w:numId="12" w16cid:durableId="1798641329">
    <w:abstractNumId w:val="0"/>
  </w:num>
  <w:num w:numId="13" w16cid:durableId="2070884035">
    <w:abstractNumId w:val="27"/>
  </w:num>
  <w:num w:numId="14" w16cid:durableId="468280349">
    <w:abstractNumId w:val="31"/>
  </w:num>
  <w:num w:numId="15" w16cid:durableId="667176078">
    <w:abstractNumId w:val="3"/>
  </w:num>
  <w:num w:numId="16" w16cid:durableId="1837918019">
    <w:abstractNumId w:val="11"/>
  </w:num>
  <w:num w:numId="17" w16cid:durableId="729422111">
    <w:abstractNumId w:val="15"/>
  </w:num>
  <w:num w:numId="18" w16cid:durableId="1919897854">
    <w:abstractNumId w:val="19"/>
  </w:num>
  <w:num w:numId="19" w16cid:durableId="1741177666">
    <w:abstractNumId w:val="7"/>
  </w:num>
  <w:num w:numId="20" w16cid:durableId="179708225">
    <w:abstractNumId w:val="9"/>
  </w:num>
  <w:num w:numId="21" w16cid:durableId="875653695">
    <w:abstractNumId w:val="18"/>
  </w:num>
  <w:num w:numId="22" w16cid:durableId="1508867436">
    <w:abstractNumId w:val="16"/>
  </w:num>
  <w:num w:numId="23" w16cid:durableId="27340063">
    <w:abstractNumId w:val="38"/>
  </w:num>
  <w:num w:numId="24" w16cid:durableId="1979534873">
    <w:abstractNumId w:val="28"/>
  </w:num>
  <w:num w:numId="25" w16cid:durableId="791364636">
    <w:abstractNumId w:val="13"/>
  </w:num>
  <w:num w:numId="26" w16cid:durableId="1402443">
    <w:abstractNumId w:val="26"/>
  </w:num>
  <w:num w:numId="27" w16cid:durableId="1909029575">
    <w:abstractNumId w:val="41"/>
  </w:num>
  <w:num w:numId="28" w16cid:durableId="311448710">
    <w:abstractNumId w:val="30"/>
  </w:num>
  <w:num w:numId="29" w16cid:durableId="2032951866">
    <w:abstractNumId w:val="8"/>
  </w:num>
  <w:num w:numId="30" w16cid:durableId="506868959">
    <w:abstractNumId w:val="33"/>
  </w:num>
  <w:num w:numId="31" w16cid:durableId="1748914780">
    <w:abstractNumId w:val="4"/>
  </w:num>
  <w:num w:numId="32" w16cid:durableId="1432896180">
    <w:abstractNumId w:val="25"/>
  </w:num>
  <w:num w:numId="33" w16cid:durableId="43021102">
    <w:abstractNumId w:val="10"/>
  </w:num>
  <w:num w:numId="34" w16cid:durableId="951977874">
    <w:abstractNumId w:val="20"/>
  </w:num>
  <w:num w:numId="35" w16cid:durableId="584800048">
    <w:abstractNumId w:val="34"/>
  </w:num>
  <w:num w:numId="36" w16cid:durableId="1763212390">
    <w:abstractNumId w:val="1"/>
  </w:num>
  <w:num w:numId="37" w16cid:durableId="1400058153">
    <w:abstractNumId w:val="21"/>
  </w:num>
  <w:num w:numId="38" w16cid:durableId="895319452">
    <w:abstractNumId w:val="29"/>
  </w:num>
  <w:num w:numId="39" w16cid:durableId="951783884">
    <w:abstractNumId w:val="24"/>
  </w:num>
  <w:num w:numId="40" w16cid:durableId="1074663830">
    <w:abstractNumId w:val="14"/>
  </w:num>
  <w:num w:numId="41" w16cid:durableId="560020121">
    <w:abstractNumId w:val="22"/>
  </w:num>
  <w:num w:numId="42" w16cid:durableId="51014405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iel van Miltenburg">
    <w15:presenceInfo w15:providerId="AD" w15:userId="S::c.w.j.vanmiltenburg@tilburguniversity.edu::d45aa922-f3d0-4e64-bf46-f1595a8167f6"/>
  </w15:person>
  <w15:person w15:author="Emiel van Miltenburg [2]">
    <w15:presenceInfo w15:providerId="AD" w15:userId="S::C.W.J.vanMiltenburg@tilburguniversity.edu::d45aa922-f3d0-4e64-bf46-f1595a8167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activeWritingStyle w:appName="MSWord" w:lang="nl-NL" w:vendorID="64" w:dllVersion="6" w:nlCheck="1" w:checkStyle="0"/>
  <w:activeWritingStyle w:appName="MSWord" w:lang="en-US" w:vendorID="64" w:dllVersion="6" w:nlCheck="1" w:checkStyle="1"/>
  <w:activeWritingStyle w:appName="MSWord" w:lang="en-US" w:vendorID="64" w:dllVersion="0" w:nlCheck="1" w:checkStyle="0"/>
  <w:activeWritingStyle w:appName="MSWord" w:lang="nl-NL" w:vendorID="64" w:dllVersion="0" w:nlCheck="1" w:checkStyle="0"/>
  <w:proofState w:spelling="clean" w:grammar="clean"/>
  <w:trackRevisions/>
  <w:defaultTabStop w:val="720"/>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AzMrc0MLAwMDA2NbFU0lEKTi0uzszPAykwrQUAtWhd5ywAAAA="/>
  </w:docVars>
  <w:rsids>
    <w:rsidRoot w:val="00F60161"/>
    <w:rsid w:val="00005B84"/>
    <w:rsid w:val="0001237D"/>
    <w:rsid w:val="000124C6"/>
    <w:rsid w:val="00013275"/>
    <w:rsid w:val="00020E94"/>
    <w:rsid w:val="0003365E"/>
    <w:rsid w:val="000420C0"/>
    <w:rsid w:val="00045F5C"/>
    <w:rsid w:val="0004607F"/>
    <w:rsid w:val="000460F3"/>
    <w:rsid w:val="00056DEC"/>
    <w:rsid w:val="00067AA1"/>
    <w:rsid w:val="0007223C"/>
    <w:rsid w:val="00074ACA"/>
    <w:rsid w:val="000931ED"/>
    <w:rsid w:val="000B158A"/>
    <w:rsid w:val="000B4FCA"/>
    <w:rsid w:val="000B6E5B"/>
    <w:rsid w:val="000C1F1D"/>
    <w:rsid w:val="000C382F"/>
    <w:rsid w:val="000D02F8"/>
    <w:rsid w:val="000D4C49"/>
    <w:rsid w:val="000E01BA"/>
    <w:rsid w:val="000E0BE7"/>
    <w:rsid w:val="000F016E"/>
    <w:rsid w:val="00112F4A"/>
    <w:rsid w:val="00120487"/>
    <w:rsid w:val="00120C04"/>
    <w:rsid w:val="00121604"/>
    <w:rsid w:val="001218EB"/>
    <w:rsid w:val="001243DF"/>
    <w:rsid w:val="00126606"/>
    <w:rsid w:val="00127CC0"/>
    <w:rsid w:val="00143B71"/>
    <w:rsid w:val="00146ED7"/>
    <w:rsid w:val="00150BA6"/>
    <w:rsid w:val="001572A9"/>
    <w:rsid w:val="0016009B"/>
    <w:rsid w:val="00170A8B"/>
    <w:rsid w:val="00173219"/>
    <w:rsid w:val="00175D63"/>
    <w:rsid w:val="00182F89"/>
    <w:rsid w:val="0018730D"/>
    <w:rsid w:val="00196298"/>
    <w:rsid w:val="001A15CC"/>
    <w:rsid w:val="001B1EFE"/>
    <w:rsid w:val="001B358F"/>
    <w:rsid w:val="001B7003"/>
    <w:rsid w:val="001C104C"/>
    <w:rsid w:val="001C1D25"/>
    <w:rsid w:val="001C4DB7"/>
    <w:rsid w:val="001C5064"/>
    <w:rsid w:val="001C617D"/>
    <w:rsid w:val="001D0B4B"/>
    <w:rsid w:val="001D2901"/>
    <w:rsid w:val="001E0435"/>
    <w:rsid w:val="001E1296"/>
    <w:rsid w:val="001E3B20"/>
    <w:rsid w:val="001E63DE"/>
    <w:rsid w:val="001E799A"/>
    <w:rsid w:val="001F1C4B"/>
    <w:rsid w:val="001F3E53"/>
    <w:rsid w:val="001F6E04"/>
    <w:rsid w:val="00201321"/>
    <w:rsid w:val="002021D8"/>
    <w:rsid w:val="00202612"/>
    <w:rsid w:val="00234AB1"/>
    <w:rsid w:val="00252D9E"/>
    <w:rsid w:val="0025439B"/>
    <w:rsid w:val="00254D41"/>
    <w:rsid w:val="002568F3"/>
    <w:rsid w:val="00262B09"/>
    <w:rsid w:val="00264E51"/>
    <w:rsid w:val="00274871"/>
    <w:rsid w:val="002821A6"/>
    <w:rsid w:val="0028593B"/>
    <w:rsid w:val="002915B2"/>
    <w:rsid w:val="002A0879"/>
    <w:rsid w:val="002A5024"/>
    <w:rsid w:val="002B4B2F"/>
    <w:rsid w:val="002C32B2"/>
    <w:rsid w:val="002C3581"/>
    <w:rsid w:val="002C6D0D"/>
    <w:rsid w:val="002C7545"/>
    <w:rsid w:val="002D31C2"/>
    <w:rsid w:val="002D5D05"/>
    <w:rsid w:val="002D7C85"/>
    <w:rsid w:val="002E25F0"/>
    <w:rsid w:val="002E2F0C"/>
    <w:rsid w:val="002F3535"/>
    <w:rsid w:val="002F502B"/>
    <w:rsid w:val="00301AEB"/>
    <w:rsid w:val="00307401"/>
    <w:rsid w:val="00311A1D"/>
    <w:rsid w:val="0031297D"/>
    <w:rsid w:val="003140A6"/>
    <w:rsid w:val="003210DC"/>
    <w:rsid w:val="00332CF1"/>
    <w:rsid w:val="0034397F"/>
    <w:rsid w:val="003510AA"/>
    <w:rsid w:val="0035243E"/>
    <w:rsid w:val="00354E9A"/>
    <w:rsid w:val="00371845"/>
    <w:rsid w:val="00373A1A"/>
    <w:rsid w:val="00374D73"/>
    <w:rsid w:val="0037624F"/>
    <w:rsid w:val="0037677D"/>
    <w:rsid w:val="00376ADB"/>
    <w:rsid w:val="00376C4D"/>
    <w:rsid w:val="00380AB6"/>
    <w:rsid w:val="00390186"/>
    <w:rsid w:val="003914B6"/>
    <w:rsid w:val="00392B92"/>
    <w:rsid w:val="00396AE3"/>
    <w:rsid w:val="00396B8C"/>
    <w:rsid w:val="003A1FD7"/>
    <w:rsid w:val="003A41C4"/>
    <w:rsid w:val="003C000F"/>
    <w:rsid w:val="003C4855"/>
    <w:rsid w:val="003C607A"/>
    <w:rsid w:val="003D1B7C"/>
    <w:rsid w:val="003D72C8"/>
    <w:rsid w:val="003E1EFF"/>
    <w:rsid w:val="003E778E"/>
    <w:rsid w:val="0040195F"/>
    <w:rsid w:val="00403809"/>
    <w:rsid w:val="00412BAA"/>
    <w:rsid w:val="00415C5D"/>
    <w:rsid w:val="00417946"/>
    <w:rsid w:val="004254CB"/>
    <w:rsid w:val="004256B5"/>
    <w:rsid w:val="00436138"/>
    <w:rsid w:val="00440129"/>
    <w:rsid w:val="004406F2"/>
    <w:rsid w:val="004520C7"/>
    <w:rsid w:val="00461C2F"/>
    <w:rsid w:val="00467971"/>
    <w:rsid w:val="00473983"/>
    <w:rsid w:val="004801F3"/>
    <w:rsid w:val="0048566E"/>
    <w:rsid w:val="00487C9C"/>
    <w:rsid w:val="00491798"/>
    <w:rsid w:val="00494F11"/>
    <w:rsid w:val="004A23CF"/>
    <w:rsid w:val="004A29ED"/>
    <w:rsid w:val="004B0636"/>
    <w:rsid w:val="004B0D48"/>
    <w:rsid w:val="004B17D2"/>
    <w:rsid w:val="004B392D"/>
    <w:rsid w:val="004B4EDC"/>
    <w:rsid w:val="004C03AC"/>
    <w:rsid w:val="004C56A0"/>
    <w:rsid w:val="004C62A2"/>
    <w:rsid w:val="004E1AE2"/>
    <w:rsid w:val="004E32AD"/>
    <w:rsid w:val="00500B81"/>
    <w:rsid w:val="0050252D"/>
    <w:rsid w:val="0050489B"/>
    <w:rsid w:val="00511F4F"/>
    <w:rsid w:val="00513E11"/>
    <w:rsid w:val="00520153"/>
    <w:rsid w:val="0053492A"/>
    <w:rsid w:val="00537A0E"/>
    <w:rsid w:val="00546745"/>
    <w:rsid w:val="0055685C"/>
    <w:rsid w:val="0056255E"/>
    <w:rsid w:val="005722E8"/>
    <w:rsid w:val="0057752A"/>
    <w:rsid w:val="0058464B"/>
    <w:rsid w:val="00591FDF"/>
    <w:rsid w:val="00593B5D"/>
    <w:rsid w:val="005A439E"/>
    <w:rsid w:val="005A4754"/>
    <w:rsid w:val="005A595D"/>
    <w:rsid w:val="005B37B1"/>
    <w:rsid w:val="005B47EA"/>
    <w:rsid w:val="005B55C9"/>
    <w:rsid w:val="005C41E2"/>
    <w:rsid w:val="005D0897"/>
    <w:rsid w:val="005D4AE2"/>
    <w:rsid w:val="005D5E46"/>
    <w:rsid w:val="005E41DD"/>
    <w:rsid w:val="005E63C0"/>
    <w:rsid w:val="005E6A28"/>
    <w:rsid w:val="005F0027"/>
    <w:rsid w:val="005F444A"/>
    <w:rsid w:val="006016CC"/>
    <w:rsid w:val="0060240D"/>
    <w:rsid w:val="00603622"/>
    <w:rsid w:val="00604E5B"/>
    <w:rsid w:val="0060642A"/>
    <w:rsid w:val="00615630"/>
    <w:rsid w:val="00616DE9"/>
    <w:rsid w:val="00622E8A"/>
    <w:rsid w:val="006244BE"/>
    <w:rsid w:val="006328BD"/>
    <w:rsid w:val="00633A9E"/>
    <w:rsid w:val="006506E5"/>
    <w:rsid w:val="0065326B"/>
    <w:rsid w:val="00680B69"/>
    <w:rsid w:val="00685B22"/>
    <w:rsid w:val="0069077E"/>
    <w:rsid w:val="00697474"/>
    <w:rsid w:val="006A0CA5"/>
    <w:rsid w:val="006A1075"/>
    <w:rsid w:val="006A4021"/>
    <w:rsid w:val="006A4DCD"/>
    <w:rsid w:val="006A696D"/>
    <w:rsid w:val="006B2FD0"/>
    <w:rsid w:val="006C131A"/>
    <w:rsid w:val="006C1603"/>
    <w:rsid w:val="006C295E"/>
    <w:rsid w:val="006D3310"/>
    <w:rsid w:val="006E01EF"/>
    <w:rsid w:val="006E0A43"/>
    <w:rsid w:val="006F006E"/>
    <w:rsid w:val="006F147E"/>
    <w:rsid w:val="006F6AEF"/>
    <w:rsid w:val="00703EDA"/>
    <w:rsid w:val="00706C22"/>
    <w:rsid w:val="0071230A"/>
    <w:rsid w:val="00715637"/>
    <w:rsid w:val="0071746E"/>
    <w:rsid w:val="007177B7"/>
    <w:rsid w:val="00720716"/>
    <w:rsid w:val="0072189E"/>
    <w:rsid w:val="00722569"/>
    <w:rsid w:val="0072285B"/>
    <w:rsid w:val="0073189A"/>
    <w:rsid w:val="007318FA"/>
    <w:rsid w:val="00733504"/>
    <w:rsid w:val="00734CB8"/>
    <w:rsid w:val="00735012"/>
    <w:rsid w:val="00737C40"/>
    <w:rsid w:val="00737E17"/>
    <w:rsid w:val="007400D3"/>
    <w:rsid w:val="0074065D"/>
    <w:rsid w:val="00741946"/>
    <w:rsid w:val="00747F0B"/>
    <w:rsid w:val="00751080"/>
    <w:rsid w:val="00751ABB"/>
    <w:rsid w:val="00755FA3"/>
    <w:rsid w:val="00756556"/>
    <w:rsid w:val="0076088C"/>
    <w:rsid w:val="00760CBA"/>
    <w:rsid w:val="007613A8"/>
    <w:rsid w:val="00764340"/>
    <w:rsid w:val="00774199"/>
    <w:rsid w:val="007809C0"/>
    <w:rsid w:val="00781CEF"/>
    <w:rsid w:val="0078340E"/>
    <w:rsid w:val="0079226F"/>
    <w:rsid w:val="00792EA9"/>
    <w:rsid w:val="00794D57"/>
    <w:rsid w:val="007959BB"/>
    <w:rsid w:val="007A65F1"/>
    <w:rsid w:val="007B39C7"/>
    <w:rsid w:val="007B68D0"/>
    <w:rsid w:val="007C3307"/>
    <w:rsid w:val="007C47B9"/>
    <w:rsid w:val="007D61D6"/>
    <w:rsid w:val="007D710F"/>
    <w:rsid w:val="007E0D18"/>
    <w:rsid w:val="007E0FED"/>
    <w:rsid w:val="007E7AB9"/>
    <w:rsid w:val="00802143"/>
    <w:rsid w:val="00814638"/>
    <w:rsid w:val="0081512C"/>
    <w:rsid w:val="00815630"/>
    <w:rsid w:val="008262CE"/>
    <w:rsid w:val="0082691D"/>
    <w:rsid w:val="00827FBF"/>
    <w:rsid w:val="0083334B"/>
    <w:rsid w:val="008406D4"/>
    <w:rsid w:val="0085150E"/>
    <w:rsid w:val="00851FE8"/>
    <w:rsid w:val="00852278"/>
    <w:rsid w:val="0085259B"/>
    <w:rsid w:val="00853ACF"/>
    <w:rsid w:val="00881B24"/>
    <w:rsid w:val="00892FE5"/>
    <w:rsid w:val="008951E4"/>
    <w:rsid w:val="008B120F"/>
    <w:rsid w:val="008C3302"/>
    <w:rsid w:val="008C4817"/>
    <w:rsid w:val="008C5896"/>
    <w:rsid w:val="008D54A0"/>
    <w:rsid w:val="008D69C4"/>
    <w:rsid w:val="008F0483"/>
    <w:rsid w:val="008F1009"/>
    <w:rsid w:val="008F24C9"/>
    <w:rsid w:val="00901320"/>
    <w:rsid w:val="00904C53"/>
    <w:rsid w:val="009058A3"/>
    <w:rsid w:val="00914767"/>
    <w:rsid w:val="00923EC6"/>
    <w:rsid w:val="0093063C"/>
    <w:rsid w:val="00932284"/>
    <w:rsid w:val="00932765"/>
    <w:rsid w:val="009346D0"/>
    <w:rsid w:val="0093533E"/>
    <w:rsid w:val="00943689"/>
    <w:rsid w:val="00945AE9"/>
    <w:rsid w:val="00946346"/>
    <w:rsid w:val="00952B71"/>
    <w:rsid w:val="009704BF"/>
    <w:rsid w:val="009711AC"/>
    <w:rsid w:val="00973793"/>
    <w:rsid w:val="00975FC4"/>
    <w:rsid w:val="00976444"/>
    <w:rsid w:val="00983F12"/>
    <w:rsid w:val="009868B2"/>
    <w:rsid w:val="00987EA6"/>
    <w:rsid w:val="009975C1"/>
    <w:rsid w:val="009A0F6B"/>
    <w:rsid w:val="009A270A"/>
    <w:rsid w:val="009A427D"/>
    <w:rsid w:val="009A773A"/>
    <w:rsid w:val="009B07F1"/>
    <w:rsid w:val="009B617D"/>
    <w:rsid w:val="009B6B1E"/>
    <w:rsid w:val="009C2D02"/>
    <w:rsid w:val="009D0083"/>
    <w:rsid w:val="009D7C21"/>
    <w:rsid w:val="009E6537"/>
    <w:rsid w:val="009F04AB"/>
    <w:rsid w:val="00A01CFB"/>
    <w:rsid w:val="00A111F3"/>
    <w:rsid w:val="00A11890"/>
    <w:rsid w:val="00A1361D"/>
    <w:rsid w:val="00A167AB"/>
    <w:rsid w:val="00A179AE"/>
    <w:rsid w:val="00A328E7"/>
    <w:rsid w:val="00A3396B"/>
    <w:rsid w:val="00A36A97"/>
    <w:rsid w:val="00A4031C"/>
    <w:rsid w:val="00A4043B"/>
    <w:rsid w:val="00A63B1E"/>
    <w:rsid w:val="00A64D9D"/>
    <w:rsid w:val="00A6545B"/>
    <w:rsid w:val="00A752BD"/>
    <w:rsid w:val="00A814CB"/>
    <w:rsid w:val="00A85F28"/>
    <w:rsid w:val="00A91C06"/>
    <w:rsid w:val="00A94BE6"/>
    <w:rsid w:val="00A9581E"/>
    <w:rsid w:val="00A96D24"/>
    <w:rsid w:val="00A96FAF"/>
    <w:rsid w:val="00AB16E6"/>
    <w:rsid w:val="00AB43C0"/>
    <w:rsid w:val="00AC0A1D"/>
    <w:rsid w:val="00AC7358"/>
    <w:rsid w:val="00AD07EC"/>
    <w:rsid w:val="00AD6111"/>
    <w:rsid w:val="00AD64D2"/>
    <w:rsid w:val="00AE1357"/>
    <w:rsid w:val="00AE1B2A"/>
    <w:rsid w:val="00AF5EB9"/>
    <w:rsid w:val="00B05986"/>
    <w:rsid w:val="00B05C9D"/>
    <w:rsid w:val="00B06509"/>
    <w:rsid w:val="00B13091"/>
    <w:rsid w:val="00B13B09"/>
    <w:rsid w:val="00B1658C"/>
    <w:rsid w:val="00B271FE"/>
    <w:rsid w:val="00B4175D"/>
    <w:rsid w:val="00B45646"/>
    <w:rsid w:val="00B5570D"/>
    <w:rsid w:val="00B6393C"/>
    <w:rsid w:val="00B64096"/>
    <w:rsid w:val="00B66797"/>
    <w:rsid w:val="00B700D9"/>
    <w:rsid w:val="00B76932"/>
    <w:rsid w:val="00B845DA"/>
    <w:rsid w:val="00B90E23"/>
    <w:rsid w:val="00B95744"/>
    <w:rsid w:val="00B9634D"/>
    <w:rsid w:val="00B9732B"/>
    <w:rsid w:val="00BA3116"/>
    <w:rsid w:val="00BA4E1B"/>
    <w:rsid w:val="00BB0125"/>
    <w:rsid w:val="00BC0D10"/>
    <w:rsid w:val="00BC609D"/>
    <w:rsid w:val="00BD3ADC"/>
    <w:rsid w:val="00BD43B0"/>
    <w:rsid w:val="00BD64B6"/>
    <w:rsid w:val="00BE1740"/>
    <w:rsid w:val="00BE6744"/>
    <w:rsid w:val="00BE6B87"/>
    <w:rsid w:val="00BF01C5"/>
    <w:rsid w:val="00BF04A2"/>
    <w:rsid w:val="00C03B96"/>
    <w:rsid w:val="00C076A5"/>
    <w:rsid w:val="00C12923"/>
    <w:rsid w:val="00C1516E"/>
    <w:rsid w:val="00C15755"/>
    <w:rsid w:val="00C165F4"/>
    <w:rsid w:val="00C16CA1"/>
    <w:rsid w:val="00C236FB"/>
    <w:rsid w:val="00C24FEE"/>
    <w:rsid w:val="00C25309"/>
    <w:rsid w:val="00C31AF8"/>
    <w:rsid w:val="00C31FD3"/>
    <w:rsid w:val="00C33D5D"/>
    <w:rsid w:val="00C342B3"/>
    <w:rsid w:val="00C36055"/>
    <w:rsid w:val="00C40740"/>
    <w:rsid w:val="00C4256B"/>
    <w:rsid w:val="00C43752"/>
    <w:rsid w:val="00C4450A"/>
    <w:rsid w:val="00C5291C"/>
    <w:rsid w:val="00C54515"/>
    <w:rsid w:val="00C54A5C"/>
    <w:rsid w:val="00C55DE4"/>
    <w:rsid w:val="00C56D47"/>
    <w:rsid w:val="00C573A3"/>
    <w:rsid w:val="00C627A0"/>
    <w:rsid w:val="00C7046D"/>
    <w:rsid w:val="00C73B27"/>
    <w:rsid w:val="00C7538E"/>
    <w:rsid w:val="00C77F0B"/>
    <w:rsid w:val="00C81FEC"/>
    <w:rsid w:val="00C924C1"/>
    <w:rsid w:val="00C93FDE"/>
    <w:rsid w:val="00C97F50"/>
    <w:rsid w:val="00CA233A"/>
    <w:rsid w:val="00CA5C78"/>
    <w:rsid w:val="00CB6758"/>
    <w:rsid w:val="00CB7C2E"/>
    <w:rsid w:val="00CC0E3A"/>
    <w:rsid w:val="00CC10BF"/>
    <w:rsid w:val="00CD0C78"/>
    <w:rsid w:val="00CD14BB"/>
    <w:rsid w:val="00CD54E6"/>
    <w:rsid w:val="00CD6851"/>
    <w:rsid w:val="00CE1D97"/>
    <w:rsid w:val="00CE469A"/>
    <w:rsid w:val="00CE5854"/>
    <w:rsid w:val="00CE5C52"/>
    <w:rsid w:val="00CE7327"/>
    <w:rsid w:val="00CF03FB"/>
    <w:rsid w:val="00CF3699"/>
    <w:rsid w:val="00CF6D53"/>
    <w:rsid w:val="00D00EE4"/>
    <w:rsid w:val="00D109E9"/>
    <w:rsid w:val="00D111AB"/>
    <w:rsid w:val="00D113C3"/>
    <w:rsid w:val="00D143C4"/>
    <w:rsid w:val="00D160B4"/>
    <w:rsid w:val="00D1704C"/>
    <w:rsid w:val="00D20B12"/>
    <w:rsid w:val="00D21C21"/>
    <w:rsid w:val="00D268D5"/>
    <w:rsid w:val="00D318D2"/>
    <w:rsid w:val="00D345EC"/>
    <w:rsid w:val="00D37E6D"/>
    <w:rsid w:val="00D43513"/>
    <w:rsid w:val="00D636A8"/>
    <w:rsid w:val="00D646A7"/>
    <w:rsid w:val="00D7038F"/>
    <w:rsid w:val="00D7045E"/>
    <w:rsid w:val="00D71C1D"/>
    <w:rsid w:val="00D77F52"/>
    <w:rsid w:val="00D83DE1"/>
    <w:rsid w:val="00D84E91"/>
    <w:rsid w:val="00D95E0E"/>
    <w:rsid w:val="00DA0A36"/>
    <w:rsid w:val="00DA176A"/>
    <w:rsid w:val="00DA3A52"/>
    <w:rsid w:val="00DA484B"/>
    <w:rsid w:val="00DA5CCF"/>
    <w:rsid w:val="00DB35ED"/>
    <w:rsid w:val="00DC248C"/>
    <w:rsid w:val="00DC7194"/>
    <w:rsid w:val="00DD04E1"/>
    <w:rsid w:val="00DD5A2C"/>
    <w:rsid w:val="00DE058A"/>
    <w:rsid w:val="00DF0C35"/>
    <w:rsid w:val="00DF7721"/>
    <w:rsid w:val="00E00C3D"/>
    <w:rsid w:val="00E00E18"/>
    <w:rsid w:val="00E2122E"/>
    <w:rsid w:val="00E32A0A"/>
    <w:rsid w:val="00E35276"/>
    <w:rsid w:val="00E400C8"/>
    <w:rsid w:val="00E458ED"/>
    <w:rsid w:val="00E526BD"/>
    <w:rsid w:val="00E527E9"/>
    <w:rsid w:val="00E611B4"/>
    <w:rsid w:val="00E6770C"/>
    <w:rsid w:val="00E7052F"/>
    <w:rsid w:val="00E74158"/>
    <w:rsid w:val="00E879B8"/>
    <w:rsid w:val="00E9048A"/>
    <w:rsid w:val="00E90AAB"/>
    <w:rsid w:val="00E94B25"/>
    <w:rsid w:val="00EA5402"/>
    <w:rsid w:val="00EB52D3"/>
    <w:rsid w:val="00EB6055"/>
    <w:rsid w:val="00EC18E5"/>
    <w:rsid w:val="00EC2139"/>
    <w:rsid w:val="00EC6170"/>
    <w:rsid w:val="00ED51F5"/>
    <w:rsid w:val="00EE1979"/>
    <w:rsid w:val="00EE41FF"/>
    <w:rsid w:val="00EE6217"/>
    <w:rsid w:val="00EF1A1D"/>
    <w:rsid w:val="00EF3696"/>
    <w:rsid w:val="00F0455B"/>
    <w:rsid w:val="00F07ADE"/>
    <w:rsid w:val="00F160B6"/>
    <w:rsid w:val="00F2008C"/>
    <w:rsid w:val="00F24825"/>
    <w:rsid w:val="00F330BD"/>
    <w:rsid w:val="00F338F0"/>
    <w:rsid w:val="00F33E02"/>
    <w:rsid w:val="00F44198"/>
    <w:rsid w:val="00F465BF"/>
    <w:rsid w:val="00F46823"/>
    <w:rsid w:val="00F50EB5"/>
    <w:rsid w:val="00F527A8"/>
    <w:rsid w:val="00F60161"/>
    <w:rsid w:val="00F61E2F"/>
    <w:rsid w:val="00F620B7"/>
    <w:rsid w:val="00F626EC"/>
    <w:rsid w:val="00F63F1C"/>
    <w:rsid w:val="00F66609"/>
    <w:rsid w:val="00F7009D"/>
    <w:rsid w:val="00F70761"/>
    <w:rsid w:val="00F71E07"/>
    <w:rsid w:val="00F7261E"/>
    <w:rsid w:val="00F729C1"/>
    <w:rsid w:val="00F72A10"/>
    <w:rsid w:val="00F73E60"/>
    <w:rsid w:val="00F75C20"/>
    <w:rsid w:val="00F818A0"/>
    <w:rsid w:val="00F85AF6"/>
    <w:rsid w:val="00F903A1"/>
    <w:rsid w:val="00F90ADD"/>
    <w:rsid w:val="00F9390D"/>
    <w:rsid w:val="00F93CB5"/>
    <w:rsid w:val="00FA468E"/>
    <w:rsid w:val="00FA58E4"/>
    <w:rsid w:val="00FA5DFD"/>
    <w:rsid w:val="00FB1DBE"/>
    <w:rsid w:val="00FB766D"/>
    <w:rsid w:val="00FC5C56"/>
    <w:rsid w:val="00FD14C0"/>
    <w:rsid w:val="00FD3D1C"/>
    <w:rsid w:val="00FD46B4"/>
    <w:rsid w:val="00FD689D"/>
    <w:rsid w:val="00FE1116"/>
    <w:rsid w:val="00FE1922"/>
    <w:rsid w:val="00FF3A6A"/>
    <w:rsid w:val="00FF43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378B9"/>
  <w15:docId w15:val="{D0AC7766-BB51-4D47-AB7F-6984F3833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89E"/>
    <w:rPr>
      <w:rFonts w:ascii="Arial" w:hAnsi="Arial" w:cs="Arial"/>
      <w:sz w:val="21"/>
    </w:rPr>
  </w:style>
  <w:style w:type="paragraph" w:styleId="Heading1">
    <w:name w:val="heading 1"/>
    <w:basedOn w:val="Normal"/>
    <w:next w:val="Normal"/>
    <w:link w:val="Heading1Char"/>
    <w:uiPriority w:val="9"/>
    <w:qFormat/>
    <w:rsid w:val="0031297D"/>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31297D"/>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31297D"/>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161"/>
    <w:pPr>
      <w:tabs>
        <w:tab w:val="center" w:pos="4703"/>
        <w:tab w:val="right" w:pos="9406"/>
      </w:tabs>
      <w:spacing w:after="0" w:line="240" w:lineRule="auto"/>
    </w:pPr>
  </w:style>
  <w:style w:type="character" w:customStyle="1" w:styleId="HeaderChar">
    <w:name w:val="Header Char"/>
    <w:basedOn w:val="DefaultParagraphFont"/>
    <w:link w:val="Header"/>
    <w:uiPriority w:val="99"/>
    <w:rsid w:val="00F60161"/>
  </w:style>
  <w:style w:type="paragraph" w:styleId="Footer">
    <w:name w:val="footer"/>
    <w:basedOn w:val="Normal"/>
    <w:link w:val="FooterChar"/>
    <w:uiPriority w:val="99"/>
    <w:unhideWhenUsed/>
    <w:rsid w:val="00F60161"/>
    <w:pPr>
      <w:tabs>
        <w:tab w:val="center" w:pos="4703"/>
        <w:tab w:val="right" w:pos="9406"/>
      </w:tabs>
      <w:spacing w:after="0" w:line="240" w:lineRule="auto"/>
    </w:pPr>
  </w:style>
  <w:style w:type="character" w:customStyle="1" w:styleId="FooterChar">
    <w:name w:val="Footer Char"/>
    <w:basedOn w:val="DefaultParagraphFont"/>
    <w:link w:val="Footer"/>
    <w:uiPriority w:val="99"/>
    <w:rsid w:val="00F60161"/>
  </w:style>
  <w:style w:type="paragraph" w:styleId="ListParagraph">
    <w:name w:val="List Paragraph"/>
    <w:basedOn w:val="Normal"/>
    <w:uiPriority w:val="34"/>
    <w:qFormat/>
    <w:rsid w:val="00F60161"/>
    <w:pPr>
      <w:ind w:left="720"/>
      <w:contextualSpacing/>
    </w:pPr>
  </w:style>
  <w:style w:type="character" w:styleId="CommentReference">
    <w:name w:val="annotation reference"/>
    <w:basedOn w:val="DefaultParagraphFont"/>
    <w:uiPriority w:val="99"/>
    <w:semiHidden/>
    <w:unhideWhenUsed/>
    <w:rsid w:val="00301AEB"/>
    <w:rPr>
      <w:sz w:val="16"/>
      <w:szCs w:val="16"/>
    </w:rPr>
  </w:style>
  <w:style w:type="paragraph" w:styleId="CommentText">
    <w:name w:val="annotation text"/>
    <w:basedOn w:val="Normal"/>
    <w:link w:val="CommentTextChar"/>
    <w:uiPriority w:val="99"/>
    <w:semiHidden/>
    <w:unhideWhenUsed/>
    <w:rsid w:val="00301AEB"/>
    <w:pPr>
      <w:spacing w:line="240" w:lineRule="auto"/>
    </w:pPr>
    <w:rPr>
      <w:sz w:val="20"/>
      <w:szCs w:val="20"/>
    </w:rPr>
  </w:style>
  <w:style w:type="character" w:customStyle="1" w:styleId="CommentTextChar">
    <w:name w:val="Comment Text Char"/>
    <w:basedOn w:val="DefaultParagraphFont"/>
    <w:link w:val="CommentText"/>
    <w:uiPriority w:val="99"/>
    <w:semiHidden/>
    <w:rsid w:val="00301AEB"/>
    <w:rPr>
      <w:sz w:val="20"/>
      <w:szCs w:val="20"/>
    </w:rPr>
  </w:style>
  <w:style w:type="paragraph" w:styleId="CommentSubject">
    <w:name w:val="annotation subject"/>
    <w:basedOn w:val="CommentText"/>
    <w:next w:val="CommentText"/>
    <w:link w:val="CommentSubjectChar"/>
    <w:uiPriority w:val="99"/>
    <w:semiHidden/>
    <w:unhideWhenUsed/>
    <w:rsid w:val="00301AEB"/>
    <w:rPr>
      <w:b/>
      <w:bCs/>
    </w:rPr>
  </w:style>
  <w:style w:type="character" w:customStyle="1" w:styleId="CommentSubjectChar">
    <w:name w:val="Comment Subject Char"/>
    <w:basedOn w:val="CommentTextChar"/>
    <w:link w:val="CommentSubject"/>
    <w:uiPriority w:val="99"/>
    <w:semiHidden/>
    <w:rsid w:val="00301AEB"/>
    <w:rPr>
      <w:b/>
      <w:bCs/>
      <w:sz w:val="20"/>
      <w:szCs w:val="20"/>
    </w:rPr>
  </w:style>
  <w:style w:type="paragraph" w:styleId="BalloonText">
    <w:name w:val="Balloon Text"/>
    <w:basedOn w:val="Normal"/>
    <w:link w:val="BalloonTextChar"/>
    <w:uiPriority w:val="99"/>
    <w:semiHidden/>
    <w:unhideWhenUsed/>
    <w:rsid w:val="00301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AEB"/>
    <w:rPr>
      <w:rFonts w:ascii="Tahoma" w:hAnsi="Tahoma" w:cs="Tahoma"/>
      <w:sz w:val="16"/>
      <w:szCs w:val="16"/>
    </w:rPr>
  </w:style>
  <w:style w:type="table" w:styleId="TableGrid">
    <w:name w:val="Table Grid"/>
    <w:basedOn w:val="TableNormal"/>
    <w:uiPriority w:val="59"/>
    <w:rsid w:val="002D3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C29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295E"/>
    <w:rPr>
      <w:sz w:val="20"/>
      <w:szCs w:val="20"/>
    </w:rPr>
  </w:style>
  <w:style w:type="character" w:styleId="FootnoteReference">
    <w:name w:val="footnote reference"/>
    <w:basedOn w:val="DefaultParagraphFont"/>
    <w:uiPriority w:val="99"/>
    <w:semiHidden/>
    <w:unhideWhenUsed/>
    <w:rsid w:val="006C295E"/>
    <w:rPr>
      <w:vertAlign w:val="superscript"/>
    </w:rPr>
  </w:style>
  <w:style w:type="paragraph" w:styleId="NoSpacing">
    <w:name w:val="No Spacing"/>
    <w:uiPriority w:val="1"/>
    <w:qFormat/>
    <w:rsid w:val="006C1603"/>
    <w:pPr>
      <w:spacing w:after="0" w:line="240" w:lineRule="auto"/>
    </w:pPr>
    <w:rPr>
      <w:rFonts w:eastAsiaTheme="minorHAnsi"/>
    </w:rPr>
  </w:style>
  <w:style w:type="paragraph" w:customStyle="1" w:styleId="Default">
    <w:name w:val="Default"/>
    <w:rsid w:val="001E63DE"/>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65326B"/>
    <w:rPr>
      <w:color w:val="0000FF"/>
      <w:u w:val="single"/>
    </w:rPr>
  </w:style>
  <w:style w:type="character" w:styleId="Emphasis">
    <w:name w:val="Emphasis"/>
    <w:basedOn w:val="DefaultParagraphFont"/>
    <w:uiPriority w:val="20"/>
    <w:qFormat/>
    <w:rsid w:val="0065326B"/>
    <w:rPr>
      <w:i/>
      <w:iCs/>
    </w:rPr>
  </w:style>
  <w:style w:type="character" w:customStyle="1" w:styleId="apple-converted-space">
    <w:name w:val="apple-converted-space"/>
    <w:basedOn w:val="DefaultParagraphFont"/>
    <w:rsid w:val="0065326B"/>
  </w:style>
  <w:style w:type="character" w:customStyle="1" w:styleId="Heading1Char">
    <w:name w:val="Heading 1 Char"/>
    <w:basedOn w:val="DefaultParagraphFont"/>
    <w:link w:val="Heading1"/>
    <w:uiPriority w:val="9"/>
    <w:rsid w:val="0031297D"/>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31297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31297D"/>
    <w:rPr>
      <w:rFonts w:asciiTheme="majorHAnsi" w:eastAsiaTheme="majorEastAsia" w:hAnsiTheme="majorHAnsi" w:cstheme="majorBidi"/>
      <w:color w:val="365F91" w:themeColor="accent1" w:themeShade="BF"/>
      <w:sz w:val="28"/>
      <w:szCs w:val="28"/>
    </w:rPr>
  </w:style>
  <w:style w:type="character" w:styleId="PlaceholderText">
    <w:name w:val="Placeholder Text"/>
    <w:basedOn w:val="DefaultParagraphFont"/>
    <w:uiPriority w:val="99"/>
    <w:semiHidden/>
    <w:rsid w:val="00C03B96"/>
    <w:rPr>
      <w:color w:val="808080"/>
    </w:rPr>
  </w:style>
  <w:style w:type="character" w:styleId="FollowedHyperlink">
    <w:name w:val="FollowedHyperlink"/>
    <w:basedOn w:val="DefaultParagraphFont"/>
    <w:uiPriority w:val="99"/>
    <w:semiHidden/>
    <w:unhideWhenUsed/>
    <w:rsid w:val="000460F3"/>
    <w:rPr>
      <w:color w:val="800080" w:themeColor="followedHyperlink"/>
      <w:u w:val="single"/>
    </w:rPr>
  </w:style>
  <w:style w:type="paragraph" w:styleId="NormalWeb">
    <w:name w:val="Normal (Web)"/>
    <w:basedOn w:val="Normal"/>
    <w:uiPriority w:val="99"/>
    <w:unhideWhenUsed/>
    <w:rsid w:val="00A167AB"/>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C627A0"/>
    <w:pPr>
      <w:widowControl w:val="0"/>
      <w:autoSpaceDE w:val="0"/>
      <w:autoSpaceDN w:val="0"/>
      <w:spacing w:after="0" w:line="240" w:lineRule="auto"/>
    </w:pPr>
    <w:rPr>
      <w:rFonts w:eastAsia="Arial"/>
      <w:szCs w:val="21"/>
    </w:rPr>
  </w:style>
  <w:style w:type="character" w:customStyle="1" w:styleId="BodyTextChar">
    <w:name w:val="Body Text Char"/>
    <w:basedOn w:val="DefaultParagraphFont"/>
    <w:link w:val="BodyText"/>
    <w:uiPriority w:val="1"/>
    <w:rsid w:val="00C627A0"/>
    <w:rPr>
      <w:rFonts w:ascii="Arial" w:eastAsia="Arial" w:hAnsi="Arial" w:cs="Arial"/>
      <w:sz w:val="21"/>
      <w:szCs w:val="21"/>
    </w:rPr>
  </w:style>
  <w:style w:type="character" w:styleId="UnresolvedMention">
    <w:name w:val="Unresolved Mention"/>
    <w:basedOn w:val="DefaultParagraphFont"/>
    <w:uiPriority w:val="99"/>
    <w:semiHidden/>
    <w:unhideWhenUsed/>
    <w:rsid w:val="002F3535"/>
    <w:rPr>
      <w:color w:val="605E5C"/>
      <w:shd w:val="clear" w:color="auto" w:fill="E1DFDD"/>
    </w:rPr>
  </w:style>
  <w:style w:type="paragraph" w:styleId="Revision">
    <w:name w:val="Revision"/>
    <w:hidden/>
    <w:uiPriority w:val="99"/>
    <w:semiHidden/>
    <w:rsid w:val="00BA4E1B"/>
    <w:pPr>
      <w:spacing w:after="0" w:line="240" w:lineRule="auto"/>
    </w:pPr>
    <w:rPr>
      <w:rFonts w:ascii="Arial" w:hAnsi="Arial" w:cs="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6952">
      <w:bodyDiv w:val="1"/>
      <w:marLeft w:val="0"/>
      <w:marRight w:val="0"/>
      <w:marTop w:val="0"/>
      <w:marBottom w:val="0"/>
      <w:divBdr>
        <w:top w:val="none" w:sz="0" w:space="0" w:color="auto"/>
        <w:left w:val="none" w:sz="0" w:space="0" w:color="auto"/>
        <w:bottom w:val="none" w:sz="0" w:space="0" w:color="auto"/>
        <w:right w:val="none" w:sz="0" w:space="0" w:color="auto"/>
      </w:divBdr>
    </w:div>
    <w:div w:id="154299281">
      <w:bodyDiv w:val="1"/>
      <w:marLeft w:val="0"/>
      <w:marRight w:val="0"/>
      <w:marTop w:val="0"/>
      <w:marBottom w:val="0"/>
      <w:divBdr>
        <w:top w:val="none" w:sz="0" w:space="0" w:color="auto"/>
        <w:left w:val="none" w:sz="0" w:space="0" w:color="auto"/>
        <w:bottom w:val="none" w:sz="0" w:space="0" w:color="auto"/>
        <w:right w:val="none" w:sz="0" w:space="0" w:color="auto"/>
      </w:divBdr>
      <w:divsChild>
        <w:div w:id="1950089308">
          <w:marLeft w:val="0"/>
          <w:marRight w:val="0"/>
          <w:marTop w:val="0"/>
          <w:marBottom w:val="0"/>
          <w:divBdr>
            <w:top w:val="none" w:sz="0" w:space="0" w:color="auto"/>
            <w:left w:val="none" w:sz="0" w:space="0" w:color="auto"/>
            <w:bottom w:val="none" w:sz="0" w:space="0" w:color="auto"/>
            <w:right w:val="none" w:sz="0" w:space="0" w:color="auto"/>
          </w:divBdr>
          <w:divsChild>
            <w:div w:id="1300576543">
              <w:marLeft w:val="0"/>
              <w:marRight w:val="0"/>
              <w:marTop w:val="0"/>
              <w:marBottom w:val="0"/>
              <w:divBdr>
                <w:top w:val="single" w:sz="2" w:space="0" w:color="203647"/>
                <w:left w:val="single" w:sz="2" w:space="0" w:color="203647"/>
                <w:bottom w:val="single" w:sz="2" w:space="0" w:color="203647"/>
                <w:right w:val="single" w:sz="2" w:space="0" w:color="203647"/>
              </w:divBdr>
              <w:divsChild>
                <w:div w:id="1303461330">
                  <w:marLeft w:val="0"/>
                  <w:marRight w:val="0"/>
                  <w:marTop w:val="0"/>
                  <w:marBottom w:val="0"/>
                  <w:divBdr>
                    <w:top w:val="none" w:sz="0" w:space="0" w:color="auto"/>
                    <w:left w:val="none" w:sz="0" w:space="0" w:color="auto"/>
                    <w:bottom w:val="none" w:sz="0" w:space="0" w:color="auto"/>
                    <w:right w:val="none" w:sz="0" w:space="0" w:color="auto"/>
                  </w:divBdr>
                  <w:divsChild>
                    <w:div w:id="1000232945">
                      <w:marLeft w:val="0"/>
                      <w:marRight w:val="0"/>
                      <w:marTop w:val="0"/>
                      <w:marBottom w:val="0"/>
                      <w:divBdr>
                        <w:top w:val="none" w:sz="0" w:space="0" w:color="auto"/>
                        <w:left w:val="none" w:sz="0" w:space="0" w:color="auto"/>
                        <w:bottom w:val="none" w:sz="0" w:space="0" w:color="auto"/>
                        <w:right w:val="none" w:sz="0" w:space="0" w:color="auto"/>
                      </w:divBdr>
                      <w:divsChild>
                        <w:div w:id="3780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452165">
          <w:marLeft w:val="0"/>
          <w:marRight w:val="0"/>
          <w:marTop w:val="0"/>
          <w:marBottom w:val="0"/>
          <w:divBdr>
            <w:top w:val="none" w:sz="0" w:space="0" w:color="auto"/>
            <w:left w:val="none" w:sz="0" w:space="0" w:color="auto"/>
            <w:bottom w:val="none" w:sz="0" w:space="0" w:color="auto"/>
            <w:right w:val="none" w:sz="0" w:space="0" w:color="auto"/>
          </w:divBdr>
          <w:divsChild>
            <w:div w:id="950433975">
              <w:marLeft w:val="0"/>
              <w:marRight w:val="0"/>
              <w:marTop w:val="0"/>
              <w:marBottom w:val="0"/>
              <w:divBdr>
                <w:top w:val="single" w:sz="2" w:space="0" w:color="203647"/>
                <w:left w:val="single" w:sz="2" w:space="0" w:color="203647"/>
                <w:bottom w:val="single" w:sz="2" w:space="0" w:color="203647"/>
                <w:right w:val="single" w:sz="2" w:space="0" w:color="203647"/>
              </w:divBdr>
              <w:divsChild>
                <w:div w:id="2108883099">
                  <w:marLeft w:val="0"/>
                  <w:marRight w:val="0"/>
                  <w:marTop w:val="0"/>
                  <w:marBottom w:val="0"/>
                  <w:divBdr>
                    <w:top w:val="none" w:sz="0" w:space="0" w:color="auto"/>
                    <w:left w:val="none" w:sz="0" w:space="0" w:color="auto"/>
                    <w:bottom w:val="none" w:sz="0" w:space="0" w:color="auto"/>
                    <w:right w:val="none" w:sz="0" w:space="0" w:color="auto"/>
                  </w:divBdr>
                  <w:divsChild>
                    <w:div w:id="488714066">
                      <w:marLeft w:val="0"/>
                      <w:marRight w:val="0"/>
                      <w:marTop w:val="0"/>
                      <w:marBottom w:val="0"/>
                      <w:divBdr>
                        <w:top w:val="none" w:sz="0" w:space="0" w:color="auto"/>
                        <w:left w:val="none" w:sz="0" w:space="0" w:color="auto"/>
                        <w:bottom w:val="none" w:sz="0" w:space="0" w:color="auto"/>
                        <w:right w:val="none" w:sz="0" w:space="0" w:color="auto"/>
                      </w:divBdr>
                      <w:divsChild>
                        <w:div w:id="13317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444900">
      <w:bodyDiv w:val="1"/>
      <w:marLeft w:val="0"/>
      <w:marRight w:val="0"/>
      <w:marTop w:val="0"/>
      <w:marBottom w:val="0"/>
      <w:divBdr>
        <w:top w:val="none" w:sz="0" w:space="0" w:color="auto"/>
        <w:left w:val="none" w:sz="0" w:space="0" w:color="auto"/>
        <w:bottom w:val="none" w:sz="0" w:space="0" w:color="auto"/>
        <w:right w:val="none" w:sz="0" w:space="0" w:color="auto"/>
      </w:divBdr>
    </w:div>
    <w:div w:id="401833266">
      <w:bodyDiv w:val="1"/>
      <w:marLeft w:val="0"/>
      <w:marRight w:val="0"/>
      <w:marTop w:val="0"/>
      <w:marBottom w:val="0"/>
      <w:divBdr>
        <w:top w:val="none" w:sz="0" w:space="0" w:color="auto"/>
        <w:left w:val="none" w:sz="0" w:space="0" w:color="auto"/>
        <w:bottom w:val="none" w:sz="0" w:space="0" w:color="auto"/>
        <w:right w:val="none" w:sz="0" w:space="0" w:color="auto"/>
      </w:divBdr>
    </w:div>
    <w:div w:id="582102422">
      <w:bodyDiv w:val="1"/>
      <w:marLeft w:val="0"/>
      <w:marRight w:val="0"/>
      <w:marTop w:val="0"/>
      <w:marBottom w:val="0"/>
      <w:divBdr>
        <w:top w:val="none" w:sz="0" w:space="0" w:color="auto"/>
        <w:left w:val="none" w:sz="0" w:space="0" w:color="auto"/>
        <w:bottom w:val="none" w:sz="0" w:space="0" w:color="auto"/>
        <w:right w:val="none" w:sz="0" w:space="0" w:color="auto"/>
      </w:divBdr>
      <w:divsChild>
        <w:div w:id="592470948">
          <w:marLeft w:val="0"/>
          <w:marRight w:val="0"/>
          <w:marTop w:val="0"/>
          <w:marBottom w:val="0"/>
          <w:divBdr>
            <w:top w:val="none" w:sz="0" w:space="0" w:color="auto"/>
            <w:left w:val="none" w:sz="0" w:space="0" w:color="auto"/>
            <w:bottom w:val="none" w:sz="0" w:space="0" w:color="auto"/>
            <w:right w:val="none" w:sz="0" w:space="0" w:color="auto"/>
          </w:divBdr>
          <w:divsChild>
            <w:div w:id="1436680396">
              <w:marLeft w:val="0"/>
              <w:marRight w:val="0"/>
              <w:marTop w:val="0"/>
              <w:marBottom w:val="0"/>
              <w:divBdr>
                <w:top w:val="none" w:sz="0" w:space="0" w:color="auto"/>
                <w:left w:val="none" w:sz="0" w:space="0" w:color="auto"/>
                <w:bottom w:val="none" w:sz="0" w:space="0" w:color="auto"/>
                <w:right w:val="none" w:sz="0" w:space="0" w:color="auto"/>
              </w:divBdr>
              <w:divsChild>
                <w:div w:id="206552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96782">
      <w:bodyDiv w:val="1"/>
      <w:marLeft w:val="0"/>
      <w:marRight w:val="0"/>
      <w:marTop w:val="0"/>
      <w:marBottom w:val="0"/>
      <w:divBdr>
        <w:top w:val="none" w:sz="0" w:space="0" w:color="auto"/>
        <w:left w:val="none" w:sz="0" w:space="0" w:color="auto"/>
        <w:bottom w:val="none" w:sz="0" w:space="0" w:color="auto"/>
        <w:right w:val="none" w:sz="0" w:space="0" w:color="auto"/>
      </w:divBdr>
    </w:div>
    <w:div w:id="1402212483">
      <w:bodyDiv w:val="1"/>
      <w:marLeft w:val="0"/>
      <w:marRight w:val="0"/>
      <w:marTop w:val="0"/>
      <w:marBottom w:val="0"/>
      <w:divBdr>
        <w:top w:val="none" w:sz="0" w:space="0" w:color="auto"/>
        <w:left w:val="none" w:sz="0" w:space="0" w:color="auto"/>
        <w:bottom w:val="none" w:sz="0" w:space="0" w:color="auto"/>
        <w:right w:val="none" w:sz="0" w:space="0" w:color="auto"/>
      </w:divBdr>
      <w:divsChild>
        <w:div w:id="860788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813601">
              <w:marLeft w:val="0"/>
              <w:marRight w:val="0"/>
              <w:marTop w:val="0"/>
              <w:marBottom w:val="0"/>
              <w:divBdr>
                <w:top w:val="none" w:sz="0" w:space="0" w:color="auto"/>
                <w:left w:val="none" w:sz="0" w:space="0" w:color="auto"/>
                <w:bottom w:val="none" w:sz="0" w:space="0" w:color="auto"/>
                <w:right w:val="none" w:sz="0" w:space="0" w:color="auto"/>
              </w:divBdr>
              <w:divsChild>
                <w:div w:id="2004106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3896500">
                      <w:marLeft w:val="0"/>
                      <w:marRight w:val="0"/>
                      <w:marTop w:val="0"/>
                      <w:marBottom w:val="0"/>
                      <w:divBdr>
                        <w:top w:val="none" w:sz="0" w:space="0" w:color="auto"/>
                        <w:left w:val="none" w:sz="0" w:space="0" w:color="auto"/>
                        <w:bottom w:val="none" w:sz="0" w:space="0" w:color="auto"/>
                        <w:right w:val="none" w:sz="0" w:space="0" w:color="auto"/>
                      </w:divBdr>
                      <w:divsChild>
                        <w:div w:id="717246164">
                          <w:marLeft w:val="0"/>
                          <w:marRight w:val="0"/>
                          <w:marTop w:val="0"/>
                          <w:marBottom w:val="0"/>
                          <w:divBdr>
                            <w:top w:val="none" w:sz="0" w:space="0" w:color="auto"/>
                            <w:left w:val="none" w:sz="0" w:space="0" w:color="auto"/>
                            <w:bottom w:val="none" w:sz="0" w:space="0" w:color="auto"/>
                            <w:right w:val="none" w:sz="0" w:space="0" w:color="auto"/>
                          </w:divBdr>
                          <w:divsChild>
                            <w:div w:id="2504279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1253061">
                                  <w:marLeft w:val="0"/>
                                  <w:marRight w:val="0"/>
                                  <w:marTop w:val="0"/>
                                  <w:marBottom w:val="0"/>
                                  <w:divBdr>
                                    <w:top w:val="none" w:sz="0" w:space="0" w:color="auto"/>
                                    <w:left w:val="none" w:sz="0" w:space="0" w:color="auto"/>
                                    <w:bottom w:val="none" w:sz="0" w:space="0" w:color="auto"/>
                                    <w:right w:val="none" w:sz="0" w:space="0" w:color="auto"/>
                                  </w:divBdr>
                                  <w:divsChild>
                                    <w:div w:id="827288111">
                                      <w:marLeft w:val="0"/>
                                      <w:marRight w:val="0"/>
                                      <w:marTop w:val="0"/>
                                      <w:marBottom w:val="0"/>
                                      <w:divBdr>
                                        <w:top w:val="none" w:sz="0" w:space="0" w:color="auto"/>
                                        <w:left w:val="none" w:sz="0" w:space="0" w:color="auto"/>
                                        <w:bottom w:val="none" w:sz="0" w:space="0" w:color="auto"/>
                                        <w:right w:val="none" w:sz="0" w:space="0" w:color="auto"/>
                                      </w:divBdr>
                                      <w:divsChild>
                                        <w:div w:id="17259124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0409219">
                                              <w:marLeft w:val="0"/>
                                              <w:marRight w:val="0"/>
                                              <w:marTop w:val="0"/>
                                              <w:marBottom w:val="0"/>
                                              <w:divBdr>
                                                <w:top w:val="none" w:sz="0" w:space="0" w:color="auto"/>
                                                <w:left w:val="none" w:sz="0" w:space="0" w:color="auto"/>
                                                <w:bottom w:val="none" w:sz="0" w:space="0" w:color="auto"/>
                                                <w:right w:val="none" w:sz="0" w:space="0" w:color="auto"/>
                                              </w:divBdr>
                                              <w:divsChild>
                                                <w:div w:id="769816998">
                                                  <w:marLeft w:val="0"/>
                                                  <w:marRight w:val="0"/>
                                                  <w:marTop w:val="0"/>
                                                  <w:marBottom w:val="0"/>
                                                  <w:divBdr>
                                                    <w:top w:val="none" w:sz="0" w:space="0" w:color="auto"/>
                                                    <w:left w:val="none" w:sz="0" w:space="0" w:color="auto"/>
                                                    <w:bottom w:val="none" w:sz="0" w:space="0" w:color="auto"/>
                                                    <w:right w:val="none" w:sz="0" w:space="0" w:color="auto"/>
                                                  </w:divBdr>
                                                  <w:divsChild>
                                                    <w:div w:id="16344771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3464122">
                                                          <w:marLeft w:val="0"/>
                                                          <w:marRight w:val="0"/>
                                                          <w:marTop w:val="0"/>
                                                          <w:marBottom w:val="0"/>
                                                          <w:divBdr>
                                                            <w:top w:val="none" w:sz="0" w:space="0" w:color="auto"/>
                                                            <w:left w:val="none" w:sz="0" w:space="0" w:color="auto"/>
                                                            <w:bottom w:val="none" w:sz="0" w:space="0" w:color="auto"/>
                                                            <w:right w:val="none" w:sz="0" w:space="0" w:color="auto"/>
                                                          </w:divBdr>
                                                          <w:divsChild>
                                                            <w:div w:id="135843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1712849658">
                                                                  <w:marLeft w:val="0"/>
                                                                  <w:marRight w:val="0"/>
                                                                  <w:marTop w:val="0"/>
                                                                  <w:marBottom w:val="0"/>
                                                                  <w:divBdr>
                                                                    <w:top w:val="none" w:sz="0" w:space="0" w:color="auto"/>
                                                                    <w:left w:val="none" w:sz="0" w:space="0" w:color="auto"/>
                                                                    <w:bottom w:val="none" w:sz="0" w:space="0" w:color="auto"/>
                                                                    <w:right w:val="none" w:sz="0" w:space="0" w:color="auto"/>
                                                                  </w:divBdr>
                                                                </w:div>
                                                                <w:div w:id="899708359">
                                                                  <w:marLeft w:val="0"/>
                                                                  <w:marRight w:val="0"/>
                                                                  <w:marTop w:val="0"/>
                                                                  <w:marBottom w:val="0"/>
                                                                  <w:divBdr>
                                                                    <w:top w:val="none" w:sz="0" w:space="0" w:color="auto"/>
                                                                    <w:left w:val="none" w:sz="0" w:space="0" w:color="auto"/>
                                                                    <w:bottom w:val="none" w:sz="0" w:space="0" w:color="auto"/>
                                                                    <w:right w:val="none" w:sz="0" w:space="0" w:color="auto"/>
                                                                  </w:divBdr>
                                                                </w:div>
                                                                <w:div w:id="95947848">
                                                                  <w:marLeft w:val="0"/>
                                                                  <w:marRight w:val="0"/>
                                                                  <w:marTop w:val="0"/>
                                                                  <w:marBottom w:val="0"/>
                                                                  <w:divBdr>
                                                                    <w:top w:val="none" w:sz="0" w:space="0" w:color="auto"/>
                                                                    <w:left w:val="none" w:sz="0" w:space="0" w:color="auto"/>
                                                                    <w:bottom w:val="none" w:sz="0" w:space="0" w:color="auto"/>
                                                                    <w:right w:val="none" w:sz="0" w:space="0" w:color="auto"/>
                                                                  </w:divBdr>
                                                                </w:div>
                                                                <w:div w:id="1032799937">
                                                                  <w:marLeft w:val="0"/>
                                                                  <w:marRight w:val="0"/>
                                                                  <w:marTop w:val="0"/>
                                                                  <w:marBottom w:val="0"/>
                                                                  <w:divBdr>
                                                                    <w:top w:val="none" w:sz="0" w:space="0" w:color="auto"/>
                                                                    <w:left w:val="none" w:sz="0" w:space="0" w:color="auto"/>
                                                                    <w:bottom w:val="none" w:sz="0" w:space="0" w:color="auto"/>
                                                                    <w:right w:val="none" w:sz="0" w:space="0" w:color="auto"/>
                                                                  </w:divBdr>
                                                                </w:div>
                                                                <w:div w:id="2051687413">
                                                                  <w:marLeft w:val="0"/>
                                                                  <w:marRight w:val="0"/>
                                                                  <w:marTop w:val="0"/>
                                                                  <w:marBottom w:val="0"/>
                                                                  <w:divBdr>
                                                                    <w:top w:val="none" w:sz="0" w:space="0" w:color="auto"/>
                                                                    <w:left w:val="none" w:sz="0" w:space="0" w:color="auto"/>
                                                                    <w:bottom w:val="none" w:sz="0" w:space="0" w:color="auto"/>
                                                                    <w:right w:val="none" w:sz="0" w:space="0" w:color="auto"/>
                                                                  </w:divBdr>
                                                                </w:div>
                                                                <w:div w:id="914976409">
                                                                  <w:marLeft w:val="0"/>
                                                                  <w:marRight w:val="0"/>
                                                                  <w:marTop w:val="0"/>
                                                                  <w:marBottom w:val="0"/>
                                                                  <w:divBdr>
                                                                    <w:top w:val="none" w:sz="0" w:space="0" w:color="auto"/>
                                                                    <w:left w:val="none" w:sz="0" w:space="0" w:color="auto"/>
                                                                    <w:bottom w:val="none" w:sz="0" w:space="0" w:color="auto"/>
                                                                    <w:right w:val="none" w:sz="0" w:space="0" w:color="auto"/>
                                                                  </w:divBdr>
                                                                </w:div>
                                                                <w:div w:id="2055958741">
                                                                  <w:marLeft w:val="0"/>
                                                                  <w:marRight w:val="0"/>
                                                                  <w:marTop w:val="0"/>
                                                                  <w:marBottom w:val="0"/>
                                                                  <w:divBdr>
                                                                    <w:top w:val="none" w:sz="0" w:space="0" w:color="auto"/>
                                                                    <w:left w:val="none" w:sz="0" w:space="0" w:color="auto"/>
                                                                    <w:bottom w:val="none" w:sz="0" w:space="0" w:color="auto"/>
                                                                    <w:right w:val="none" w:sz="0" w:space="0" w:color="auto"/>
                                                                  </w:divBdr>
                                                                </w:div>
                                                                <w:div w:id="979311102">
                                                                  <w:marLeft w:val="0"/>
                                                                  <w:marRight w:val="0"/>
                                                                  <w:marTop w:val="0"/>
                                                                  <w:marBottom w:val="0"/>
                                                                  <w:divBdr>
                                                                    <w:top w:val="none" w:sz="0" w:space="0" w:color="auto"/>
                                                                    <w:left w:val="none" w:sz="0" w:space="0" w:color="auto"/>
                                                                    <w:bottom w:val="none" w:sz="0" w:space="0" w:color="auto"/>
                                                                    <w:right w:val="none" w:sz="0" w:space="0" w:color="auto"/>
                                                                  </w:divBdr>
                                                                </w:div>
                                                                <w:div w:id="696273744">
                                                                  <w:marLeft w:val="0"/>
                                                                  <w:marRight w:val="0"/>
                                                                  <w:marTop w:val="0"/>
                                                                  <w:marBottom w:val="0"/>
                                                                  <w:divBdr>
                                                                    <w:top w:val="none" w:sz="0" w:space="0" w:color="auto"/>
                                                                    <w:left w:val="none" w:sz="0" w:space="0" w:color="auto"/>
                                                                    <w:bottom w:val="none" w:sz="0" w:space="0" w:color="auto"/>
                                                                    <w:right w:val="none" w:sz="0" w:space="0" w:color="auto"/>
                                                                  </w:divBdr>
                                                                </w:div>
                                                                <w:div w:id="1419325936">
                                                                  <w:marLeft w:val="0"/>
                                                                  <w:marRight w:val="0"/>
                                                                  <w:marTop w:val="0"/>
                                                                  <w:marBottom w:val="0"/>
                                                                  <w:divBdr>
                                                                    <w:top w:val="none" w:sz="0" w:space="0" w:color="auto"/>
                                                                    <w:left w:val="none" w:sz="0" w:space="0" w:color="auto"/>
                                                                    <w:bottom w:val="none" w:sz="0" w:space="0" w:color="auto"/>
                                                                    <w:right w:val="none" w:sz="0" w:space="0" w:color="auto"/>
                                                                  </w:divBdr>
                                                                </w:div>
                                                                <w:div w:id="1501579609">
                                                                  <w:marLeft w:val="0"/>
                                                                  <w:marRight w:val="0"/>
                                                                  <w:marTop w:val="0"/>
                                                                  <w:marBottom w:val="0"/>
                                                                  <w:divBdr>
                                                                    <w:top w:val="none" w:sz="0" w:space="0" w:color="auto"/>
                                                                    <w:left w:val="none" w:sz="0" w:space="0" w:color="auto"/>
                                                                    <w:bottom w:val="none" w:sz="0" w:space="0" w:color="auto"/>
                                                                    <w:right w:val="none" w:sz="0" w:space="0" w:color="auto"/>
                                                                  </w:divBdr>
                                                                </w:div>
                                                                <w:div w:id="31420455">
                                                                  <w:marLeft w:val="0"/>
                                                                  <w:marRight w:val="0"/>
                                                                  <w:marTop w:val="0"/>
                                                                  <w:marBottom w:val="0"/>
                                                                  <w:divBdr>
                                                                    <w:top w:val="none" w:sz="0" w:space="0" w:color="auto"/>
                                                                    <w:left w:val="none" w:sz="0" w:space="0" w:color="auto"/>
                                                                    <w:bottom w:val="none" w:sz="0" w:space="0" w:color="auto"/>
                                                                    <w:right w:val="none" w:sz="0" w:space="0" w:color="auto"/>
                                                                  </w:divBdr>
                                                                </w:div>
                                                                <w:div w:id="107138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11997606">
      <w:bodyDiv w:val="1"/>
      <w:marLeft w:val="0"/>
      <w:marRight w:val="0"/>
      <w:marTop w:val="0"/>
      <w:marBottom w:val="0"/>
      <w:divBdr>
        <w:top w:val="none" w:sz="0" w:space="0" w:color="auto"/>
        <w:left w:val="none" w:sz="0" w:space="0" w:color="auto"/>
        <w:bottom w:val="none" w:sz="0" w:space="0" w:color="auto"/>
        <w:right w:val="none" w:sz="0" w:space="0" w:color="auto"/>
      </w:divBdr>
      <w:divsChild>
        <w:div w:id="219249281">
          <w:marLeft w:val="0"/>
          <w:marRight w:val="0"/>
          <w:marTop w:val="0"/>
          <w:marBottom w:val="0"/>
          <w:divBdr>
            <w:top w:val="none" w:sz="0" w:space="0" w:color="auto"/>
            <w:left w:val="none" w:sz="0" w:space="0" w:color="auto"/>
            <w:bottom w:val="none" w:sz="0" w:space="0" w:color="auto"/>
            <w:right w:val="none" w:sz="0" w:space="0" w:color="auto"/>
          </w:divBdr>
          <w:divsChild>
            <w:div w:id="1089348868">
              <w:marLeft w:val="0"/>
              <w:marRight w:val="0"/>
              <w:marTop w:val="0"/>
              <w:marBottom w:val="0"/>
              <w:divBdr>
                <w:top w:val="single" w:sz="2" w:space="0" w:color="203647"/>
                <w:left w:val="single" w:sz="2" w:space="0" w:color="203647"/>
                <w:bottom w:val="single" w:sz="2" w:space="0" w:color="203647"/>
                <w:right w:val="single" w:sz="2" w:space="0" w:color="203647"/>
              </w:divBdr>
              <w:divsChild>
                <w:div w:id="877935278">
                  <w:marLeft w:val="0"/>
                  <w:marRight w:val="0"/>
                  <w:marTop w:val="0"/>
                  <w:marBottom w:val="0"/>
                  <w:divBdr>
                    <w:top w:val="none" w:sz="0" w:space="0" w:color="auto"/>
                    <w:left w:val="none" w:sz="0" w:space="0" w:color="auto"/>
                    <w:bottom w:val="none" w:sz="0" w:space="0" w:color="auto"/>
                    <w:right w:val="none" w:sz="0" w:space="0" w:color="auto"/>
                  </w:divBdr>
                  <w:divsChild>
                    <w:div w:id="1399783669">
                      <w:marLeft w:val="0"/>
                      <w:marRight w:val="0"/>
                      <w:marTop w:val="0"/>
                      <w:marBottom w:val="0"/>
                      <w:divBdr>
                        <w:top w:val="none" w:sz="0" w:space="0" w:color="auto"/>
                        <w:left w:val="none" w:sz="0" w:space="0" w:color="auto"/>
                        <w:bottom w:val="none" w:sz="0" w:space="0" w:color="auto"/>
                        <w:right w:val="none" w:sz="0" w:space="0" w:color="auto"/>
                      </w:divBdr>
                      <w:divsChild>
                        <w:div w:id="201040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029239">
          <w:marLeft w:val="0"/>
          <w:marRight w:val="0"/>
          <w:marTop w:val="0"/>
          <w:marBottom w:val="0"/>
          <w:divBdr>
            <w:top w:val="none" w:sz="0" w:space="0" w:color="auto"/>
            <w:left w:val="none" w:sz="0" w:space="0" w:color="auto"/>
            <w:bottom w:val="none" w:sz="0" w:space="0" w:color="auto"/>
            <w:right w:val="none" w:sz="0" w:space="0" w:color="auto"/>
          </w:divBdr>
          <w:divsChild>
            <w:div w:id="1140226718">
              <w:marLeft w:val="0"/>
              <w:marRight w:val="0"/>
              <w:marTop w:val="0"/>
              <w:marBottom w:val="0"/>
              <w:divBdr>
                <w:top w:val="single" w:sz="2" w:space="0" w:color="203647"/>
                <w:left w:val="single" w:sz="2" w:space="0" w:color="203647"/>
                <w:bottom w:val="single" w:sz="2" w:space="0" w:color="203647"/>
                <w:right w:val="single" w:sz="2" w:space="0" w:color="203647"/>
              </w:divBdr>
              <w:divsChild>
                <w:div w:id="1840731841">
                  <w:marLeft w:val="0"/>
                  <w:marRight w:val="0"/>
                  <w:marTop w:val="0"/>
                  <w:marBottom w:val="0"/>
                  <w:divBdr>
                    <w:top w:val="none" w:sz="0" w:space="0" w:color="auto"/>
                    <w:left w:val="none" w:sz="0" w:space="0" w:color="auto"/>
                    <w:bottom w:val="none" w:sz="0" w:space="0" w:color="auto"/>
                    <w:right w:val="none" w:sz="0" w:space="0" w:color="auto"/>
                  </w:divBdr>
                  <w:divsChild>
                    <w:div w:id="169566398">
                      <w:marLeft w:val="0"/>
                      <w:marRight w:val="0"/>
                      <w:marTop w:val="0"/>
                      <w:marBottom w:val="0"/>
                      <w:divBdr>
                        <w:top w:val="none" w:sz="0" w:space="0" w:color="auto"/>
                        <w:left w:val="none" w:sz="0" w:space="0" w:color="auto"/>
                        <w:bottom w:val="none" w:sz="0" w:space="0" w:color="auto"/>
                        <w:right w:val="none" w:sz="0" w:space="0" w:color="auto"/>
                      </w:divBdr>
                      <w:divsChild>
                        <w:div w:id="14323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741001">
      <w:bodyDiv w:val="1"/>
      <w:marLeft w:val="0"/>
      <w:marRight w:val="0"/>
      <w:marTop w:val="0"/>
      <w:marBottom w:val="0"/>
      <w:divBdr>
        <w:top w:val="none" w:sz="0" w:space="0" w:color="auto"/>
        <w:left w:val="none" w:sz="0" w:space="0" w:color="auto"/>
        <w:bottom w:val="none" w:sz="0" w:space="0" w:color="auto"/>
        <w:right w:val="none" w:sz="0" w:space="0" w:color="auto"/>
      </w:divBdr>
    </w:div>
    <w:div w:id="1493370190">
      <w:bodyDiv w:val="1"/>
      <w:marLeft w:val="0"/>
      <w:marRight w:val="0"/>
      <w:marTop w:val="0"/>
      <w:marBottom w:val="0"/>
      <w:divBdr>
        <w:top w:val="none" w:sz="0" w:space="0" w:color="auto"/>
        <w:left w:val="none" w:sz="0" w:space="0" w:color="auto"/>
        <w:bottom w:val="none" w:sz="0" w:space="0" w:color="auto"/>
        <w:right w:val="none" w:sz="0" w:space="0" w:color="auto"/>
      </w:divBdr>
    </w:div>
    <w:div w:id="1556965045">
      <w:bodyDiv w:val="1"/>
      <w:marLeft w:val="0"/>
      <w:marRight w:val="0"/>
      <w:marTop w:val="0"/>
      <w:marBottom w:val="0"/>
      <w:divBdr>
        <w:top w:val="none" w:sz="0" w:space="0" w:color="auto"/>
        <w:left w:val="none" w:sz="0" w:space="0" w:color="auto"/>
        <w:bottom w:val="none" w:sz="0" w:space="0" w:color="auto"/>
        <w:right w:val="none" w:sz="0" w:space="0" w:color="auto"/>
      </w:divBdr>
      <w:divsChild>
        <w:div w:id="1567838210">
          <w:marLeft w:val="0"/>
          <w:marRight w:val="0"/>
          <w:marTop w:val="0"/>
          <w:marBottom w:val="0"/>
          <w:divBdr>
            <w:top w:val="none" w:sz="0" w:space="0" w:color="auto"/>
            <w:left w:val="none" w:sz="0" w:space="0" w:color="auto"/>
            <w:bottom w:val="none" w:sz="0" w:space="0" w:color="auto"/>
            <w:right w:val="none" w:sz="0" w:space="0" w:color="auto"/>
          </w:divBdr>
          <w:divsChild>
            <w:div w:id="2030452813">
              <w:marLeft w:val="0"/>
              <w:marRight w:val="0"/>
              <w:marTop w:val="0"/>
              <w:marBottom w:val="0"/>
              <w:divBdr>
                <w:top w:val="single" w:sz="2" w:space="0" w:color="203647"/>
                <w:left w:val="single" w:sz="2" w:space="0" w:color="203647"/>
                <w:bottom w:val="single" w:sz="2" w:space="0" w:color="203647"/>
                <w:right w:val="single" w:sz="2" w:space="0" w:color="203647"/>
              </w:divBdr>
              <w:divsChild>
                <w:div w:id="1988822743">
                  <w:marLeft w:val="0"/>
                  <w:marRight w:val="0"/>
                  <w:marTop w:val="0"/>
                  <w:marBottom w:val="0"/>
                  <w:divBdr>
                    <w:top w:val="none" w:sz="0" w:space="0" w:color="auto"/>
                    <w:left w:val="none" w:sz="0" w:space="0" w:color="auto"/>
                    <w:bottom w:val="none" w:sz="0" w:space="0" w:color="auto"/>
                    <w:right w:val="none" w:sz="0" w:space="0" w:color="auto"/>
                  </w:divBdr>
                  <w:divsChild>
                    <w:div w:id="1947880316">
                      <w:marLeft w:val="0"/>
                      <w:marRight w:val="0"/>
                      <w:marTop w:val="0"/>
                      <w:marBottom w:val="0"/>
                      <w:divBdr>
                        <w:top w:val="none" w:sz="0" w:space="0" w:color="auto"/>
                        <w:left w:val="none" w:sz="0" w:space="0" w:color="auto"/>
                        <w:bottom w:val="none" w:sz="0" w:space="0" w:color="auto"/>
                        <w:right w:val="none" w:sz="0" w:space="0" w:color="auto"/>
                      </w:divBdr>
                      <w:divsChild>
                        <w:div w:id="10269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242127">
          <w:marLeft w:val="0"/>
          <w:marRight w:val="0"/>
          <w:marTop w:val="0"/>
          <w:marBottom w:val="0"/>
          <w:divBdr>
            <w:top w:val="none" w:sz="0" w:space="0" w:color="auto"/>
            <w:left w:val="none" w:sz="0" w:space="0" w:color="auto"/>
            <w:bottom w:val="none" w:sz="0" w:space="0" w:color="auto"/>
            <w:right w:val="none" w:sz="0" w:space="0" w:color="auto"/>
          </w:divBdr>
          <w:divsChild>
            <w:div w:id="1820656269">
              <w:marLeft w:val="0"/>
              <w:marRight w:val="0"/>
              <w:marTop w:val="0"/>
              <w:marBottom w:val="0"/>
              <w:divBdr>
                <w:top w:val="single" w:sz="2" w:space="0" w:color="203647"/>
                <w:left w:val="single" w:sz="2" w:space="0" w:color="203647"/>
                <w:bottom w:val="single" w:sz="2" w:space="0" w:color="203647"/>
                <w:right w:val="single" w:sz="2" w:space="0" w:color="203647"/>
              </w:divBdr>
              <w:divsChild>
                <w:div w:id="1517109949">
                  <w:marLeft w:val="0"/>
                  <w:marRight w:val="0"/>
                  <w:marTop w:val="0"/>
                  <w:marBottom w:val="0"/>
                  <w:divBdr>
                    <w:top w:val="none" w:sz="0" w:space="0" w:color="auto"/>
                    <w:left w:val="none" w:sz="0" w:space="0" w:color="auto"/>
                    <w:bottom w:val="none" w:sz="0" w:space="0" w:color="auto"/>
                    <w:right w:val="none" w:sz="0" w:space="0" w:color="auto"/>
                  </w:divBdr>
                  <w:divsChild>
                    <w:div w:id="999193854">
                      <w:marLeft w:val="0"/>
                      <w:marRight w:val="0"/>
                      <w:marTop w:val="0"/>
                      <w:marBottom w:val="0"/>
                      <w:divBdr>
                        <w:top w:val="none" w:sz="0" w:space="0" w:color="auto"/>
                        <w:left w:val="none" w:sz="0" w:space="0" w:color="auto"/>
                        <w:bottom w:val="none" w:sz="0" w:space="0" w:color="auto"/>
                        <w:right w:val="none" w:sz="0" w:space="0" w:color="auto"/>
                      </w:divBdr>
                      <w:divsChild>
                        <w:div w:id="178437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27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amazon.com/gp/help/customer/display.html/ref=footer_privacy?ie=UTF8&amp;nodeId=468496"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reprohum.github.io/" TargetMode="External"/><Relationship Id="rId18" Type="http://schemas.microsoft.com/office/2018/08/relationships/commentsExtensible" Target="commentsExtensible.xml"/><Relationship Id="rId26" Type="http://schemas.openxmlformats.org/officeDocument/2006/relationships/hyperlink" Target="https://www.tilburguniversity.edu/sites/default/files/download/Tips%20for%20writing%20a%20Data%20Management%20Plan%20%28DMP%29%20Sep2020.pdf" TargetMode="External"/><Relationship Id="rId3" Type="http://schemas.openxmlformats.org/officeDocument/2006/relationships/styles" Target="styles.xml"/><Relationship Id="rId21" Type="http://schemas.openxmlformats.org/officeDocument/2006/relationships/hyperlink" Target="https://www.tilburguniversity.edu/sites/default/files/download/Tips%20for%20writing%20a%20Data%20Management%20Plan%20%28DMP%29%20Sep2020.pdf"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tshd.redc@tilburguniversity.edu" TargetMode="External"/><Relationship Id="rId17" Type="http://schemas.microsoft.com/office/2016/09/relationships/commentsIds" Target="commentsIds.xml"/><Relationship Id="rId25" Type="http://schemas.openxmlformats.org/officeDocument/2006/relationships/hyperlink" Target="https://www.tilburguniversity.edu/sites/default/files/download/Tips%20for%20writing%20a%20Data%20Management%20Plan%20%28DMP%29%20Sep2020.pdf" TargetMode="External"/><Relationship Id="rId33" Type="http://schemas.openxmlformats.org/officeDocument/2006/relationships/footer" Target="footer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mailto:tshd.redc@tilburguniversity.edu" TargetMode="External"/><Relationship Id="rId29" Type="http://schemas.openxmlformats.org/officeDocument/2006/relationships/hyperlink" Target="http://www.dcc.ac.uk/resources/how-guides/license-research-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lburguniversity.edu/sites/default/files/download/4%20Research%20Data%20Management%20Regulation%202020%20EN.pdf" TargetMode="External"/><Relationship Id="rId24" Type="http://schemas.openxmlformats.org/officeDocument/2006/relationships/hyperlink" Target="https://www.tilburguniversity.edu/dataverse-nl/"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https://www.tilburguniversity.edu/intranet/research-support-portal/rdm/data-storage" TargetMode="External"/><Relationship Id="rId28" Type="http://schemas.openxmlformats.org/officeDocument/2006/relationships/hyperlink" Target="https://www.tilburguniversity.edu/sites/default/files/download/Tips%20for%20writing%20a%20Data%20Management%20Plan%20%28DMP%29%20Sep2020.pdf" TargetMode="External"/><Relationship Id="rId36" Type="http://schemas.openxmlformats.org/officeDocument/2006/relationships/theme" Target="theme/theme1.xml"/><Relationship Id="rId10" Type="http://schemas.openxmlformats.org/officeDocument/2006/relationships/hyperlink" Target="https://autoriteitpersoonsgegevens.nl/nl/onderwerpen/avg-europese-privacywetgeving/algemene-informatie-avg" TargetMode="External"/><Relationship Id="rId19" Type="http://schemas.openxmlformats.org/officeDocument/2006/relationships/hyperlink" Target="https://www.tilburguniversity.edu/intranet/research-support-portal/rdm/data-storage" TargetMode="External"/><Relationship Id="rId31" Type="http://schemas.openxmlformats.org/officeDocument/2006/relationships/hyperlink" Target="https://www.tilburguniversity.edu/about/conduct-and-integrity/privacy-and-security/careful-handling-personal-data/settlement-agreement" TargetMode="External"/><Relationship Id="rId4" Type="http://schemas.openxmlformats.org/officeDocument/2006/relationships/settings" Target="settings.xml"/><Relationship Id="rId9" Type="http://schemas.openxmlformats.org/officeDocument/2006/relationships/hyperlink" Target="https://www.vsnu.nl/files/documents/Netherlands%20Code%20of%20Conduct%20for%20Research%20Integrity%202018.pdf" TargetMode="External"/><Relationship Id="rId14" Type="http://schemas.openxmlformats.org/officeDocument/2006/relationships/hyperlink" Target="http://www.tilburguniversity.edu/privacy" TargetMode="External"/><Relationship Id="rId22" Type="http://schemas.openxmlformats.org/officeDocument/2006/relationships/hyperlink" Target="https://www.tilburguniversity.edu/rdo" TargetMode="External"/><Relationship Id="rId27" Type="http://schemas.openxmlformats.org/officeDocument/2006/relationships/hyperlink" Target="https://www.tilburguniversity.edu/sites/default/files/download/Tips%20for%20writing%20a%20Data%20Management%20Plan%20%28DMP%29%20Sep2020.pdf" TargetMode="External"/><Relationship Id="rId30" Type="http://schemas.openxmlformats.org/officeDocument/2006/relationships/hyperlink" Target="https://www.tilburguniversity.edu/about/conduct-and-integrity/privacy-and-security/careful-handling-personal-data/settlement-agreement" TargetMode="External"/><Relationship Id="rId35" Type="http://schemas.microsoft.com/office/2011/relationships/people" Target="people.xml"/><Relationship Id="rId8" Type="http://schemas.openxmlformats.org/officeDocument/2006/relationships/hyperlink" Target="https://www.tilburguniversity.edu/intranet/organization-policy/erb/humaniti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3574C7-D0A5-49D1-951F-9435FE003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16</Pages>
  <Words>5701</Words>
  <Characters>32501</Characters>
  <Application>Microsoft Office Word</Application>
  <DocSecurity>0</DocSecurity>
  <Lines>270</Lines>
  <Paragraphs>76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Tilburg University</Company>
  <LinksUpToDate>false</LinksUpToDate>
  <CharactersWithSpaces>38126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Kupper</dc:creator>
  <cp:lastModifiedBy>Emiel van Miltenburg</cp:lastModifiedBy>
  <cp:revision>11</cp:revision>
  <cp:lastPrinted>2019-10-21T09:20:00Z</cp:lastPrinted>
  <dcterms:created xsi:type="dcterms:W3CDTF">2022-11-21T16:05:00Z</dcterms:created>
  <dcterms:modified xsi:type="dcterms:W3CDTF">2023-10-20T09:59:00Z</dcterms:modified>
</cp:coreProperties>
</file>